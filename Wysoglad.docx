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0" w:type="dxa"/>
        <w:tblInd w:w="2" w:type="dxa"/>
        <w:tblLayout w:type="fixed"/>
        <w:tblCellMar>
          <w:left w:w="0" w:type="dxa"/>
          <w:right w:w="0" w:type="dxa"/>
        </w:tblCellMar>
        <w:tblLook w:val="0000" w:firstRow="0" w:lastRow="0" w:firstColumn="0" w:lastColumn="0" w:noHBand="0" w:noVBand="0"/>
      </w:tblPr>
      <w:tblGrid>
        <w:gridCol w:w="2410"/>
        <w:gridCol w:w="1418"/>
        <w:gridCol w:w="5812"/>
      </w:tblGrid>
      <w:tr w:rsidR="009A1411" w:rsidRPr="007971ED" w14:paraId="2F6A45ED" w14:textId="77777777">
        <w:trPr>
          <w:trHeight w:hRule="exact" w:val="2835"/>
        </w:trPr>
        <w:tc>
          <w:tcPr>
            <w:tcW w:w="9640" w:type="dxa"/>
            <w:gridSpan w:val="3"/>
            <w:tcBorders>
              <w:top w:val="nil"/>
              <w:left w:val="nil"/>
              <w:bottom w:val="nil"/>
              <w:right w:val="nil"/>
            </w:tcBorders>
          </w:tcPr>
          <w:p w14:paraId="156A707E" w14:textId="77777777" w:rsidR="009A1411" w:rsidRPr="007971ED" w:rsidRDefault="007971ED">
            <w:pPr>
              <w:pStyle w:val="Rovnice"/>
              <w:tabs>
                <w:tab w:val="clear" w:pos="4253"/>
                <w:tab w:val="clear" w:pos="8505"/>
              </w:tabs>
              <w:spacing w:after="0" w:line="240" w:lineRule="auto"/>
              <w:jc w:val="center"/>
              <w:rPr>
                <w:rFonts w:ascii="Arial Narrow" w:hAnsi="Arial Narrow" w:cs="Arial Narrow"/>
              </w:rPr>
            </w:pPr>
            <w:r w:rsidRPr="007971ED">
              <w:pict w14:anchorId="1DCF3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pt;height:100.35pt">
                  <v:imagedata r:id="rId7" o:title=""/>
                </v:shape>
              </w:pict>
            </w:r>
          </w:p>
        </w:tc>
      </w:tr>
      <w:tr w:rsidR="009A1411" w:rsidRPr="007971ED" w14:paraId="7AC967AC" w14:textId="77777777">
        <w:trPr>
          <w:trHeight w:val="1415"/>
        </w:trPr>
        <w:tc>
          <w:tcPr>
            <w:tcW w:w="9640" w:type="dxa"/>
            <w:gridSpan w:val="3"/>
            <w:tcBorders>
              <w:top w:val="nil"/>
              <w:left w:val="nil"/>
              <w:bottom w:val="nil"/>
              <w:right w:val="nil"/>
            </w:tcBorders>
            <w:vAlign w:val="center"/>
          </w:tcPr>
          <w:p w14:paraId="1B0958C3" w14:textId="77777777" w:rsidR="009A1411" w:rsidRPr="007971ED" w:rsidRDefault="009A1411">
            <w:pPr>
              <w:spacing w:before="600" w:after="0" w:line="240" w:lineRule="auto"/>
              <w:jc w:val="center"/>
              <w:rPr>
                <w:rFonts w:ascii="Arial Narrow" w:hAnsi="Arial Narrow" w:cs="Arial Narrow"/>
                <w:b/>
                <w:bCs/>
                <w:caps/>
                <w:sz w:val="48"/>
                <w:szCs w:val="48"/>
              </w:rPr>
            </w:pPr>
            <w:r w:rsidRPr="007971ED">
              <w:rPr>
                <w:rFonts w:ascii="Arial Narrow" w:hAnsi="Arial Narrow" w:cs="Arial Narrow"/>
                <w:b/>
                <w:bCs/>
                <w:caps/>
                <w:sz w:val="48"/>
                <w:szCs w:val="48"/>
              </w:rPr>
              <w:t>Závěrečná studijní práce</w:t>
            </w:r>
          </w:p>
          <w:p w14:paraId="509EE524" w14:textId="77777777" w:rsidR="009A1411" w:rsidRPr="007971ED" w:rsidRDefault="009A1411">
            <w:pPr>
              <w:spacing w:after="0" w:line="240" w:lineRule="auto"/>
              <w:jc w:val="center"/>
              <w:rPr>
                <w:rFonts w:ascii="Arial Narrow" w:hAnsi="Arial Narrow" w:cs="Arial Narrow"/>
                <w:b/>
                <w:bCs/>
                <w:sz w:val="36"/>
                <w:szCs w:val="36"/>
              </w:rPr>
            </w:pPr>
            <w:r w:rsidRPr="007971ED">
              <w:rPr>
                <w:rFonts w:ascii="Arial Narrow" w:hAnsi="Arial Narrow" w:cs="Arial Narrow"/>
                <w:b/>
                <w:bCs/>
                <w:sz w:val="36"/>
                <w:szCs w:val="36"/>
              </w:rPr>
              <w:t>dokumentace</w:t>
            </w:r>
          </w:p>
        </w:tc>
      </w:tr>
      <w:tr w:rsidR="009A1411" w:rsidRPr="007971ED" w14:paraId="2AB16B6A" w14:textId="77777777">
        <w:trPr>
          <w:trHeight w:hRule="exact" w:val="1591"/>
        </w:trPr>
        <w:tc>
          <w:tcPr>
            <w:tcW w:w="9640" w:type="dxa"/>
            <w:gridSpan w:val="3"/>
            <w:tcBorders>
              <w:top w:val="nil"/>
              <w:left w:val="nil"/>
              <w:bottom w:val="nil"/>
              <w:right w:val="nil"/>
            </w:tcBorders>
            <w:vAlign w:val="center"/>
          </w:tcPr>
          <w:p w14:paraId="1B9B2A45" w14:textId="77777777" w:rsidR="009A1411" w:rsidRPr="007971ED" w:rsidRDefault="009A1411">
            <w:pPr>
              <w:spacing w:after="0" w:line="240" w:lineRule="auto"/>
              <w:jc w:val="center"/>
              <w:rPr>
                <w:rFonts w:ascii="Arial Narrow" w:hAnsi="Arial Narrow" w:cs="Arial Narrow"/>
                <w:b/>
                <w:bCs/>
                <w:sz w:val="44"/>
                <w:szCs w:val="44"/>
              </w:rPr>
            </w:pPr>
            <w:r w:rsidRPr="007971ED">
              <w:rPr>
                <w:rFonts w:ascii="Arial Narrow" w:hAnsi="Arial Narrow" w:cs="Arial Narrow"/>
                <w:b/>
                <w:bCs/>
                <w:sz w:val="44"/>
                <w:szCs w:val="44"/>
              </w:rPr>
              <w:t>Tréninková časomíra pro hasiče</w:t>
            </w:r>
          </w:p>
        </w:tc>
      </w:tr>
      <w:tr w:rsidR="009A1411" w:rsidRPr="007971ED" w14:paraId="0C93AFF8" w14:textId="77777777">
        <w:trPr>
          <w:trHeight w:hRule="exact" w:val="567"/>
        </w:trPr>
        <w:tc>
          <w:tcPr>
            <w:tcW w:w="9640" w:type="dxa"/>
            <w:gridSpan w:val="3"/>
            <w:tcBorders>
              <w:top w:val="nil"/>
              <w:left w:val="nil"/>
              <w:bottom w:val="nil"/>
              <w:right w:val="nil"/>
            </w:tcBorders>
          </w:tcPr>
          <w:p w14:paraId="73728CE2" w14:textId="77777777" w:rsidR="009A1411" w:rsidRPr="007971ED" w:rsidRDefault="009A1411">
            <w:pPr>
              <w:spacing w:after="0" w:line="240" w:lineRule="auto"/>
              <w:jc w:val="center"/>
              <w:rPr>
                <w:rFonts w:ascii="Arial Narrow" w:hAnsi="Arial Narrow" w:cs="Arial Narrow"/>
              </w:rPr>
            </w:pPr>
            <w:r w:rsidRPr="007971ED">
              <w:rPr>
                <w:rFonts w:ascii="Arial Narrow" w:hAnsi="Arial Narrow" w:cs="Arial Narrow"/>
                <w:sz w:val="40"/>
                <w:szCs w:val="40"/>
              </w:rPr>
              <w:t xml:space="preserve">Jaromír </w:t>
            </w:r>
            <w:proofErr w:type="spellStart"/>
            <w:r w:rsidRPr="007971ED">
              <w:rPr>
                <w:rFonts w:ascii="Arial Narrow" w:hAnsi="Arial Narrow" w:cs="Arial Narrow"/>
                <w:sz w:val="40"/>
                <w:szCs w:val="40"/>
              </w:rPr>
              <w:t>Wysoglad</w:t>
            </w:r>
            <w:proofErr w:type="spellEnd"/>
          </w:p>
        </w:tc>
      </w:tr>
      <w:bookmarkStart w:id="0" w:name="Text1"/>
      <w:tr w:rsidR="009A1411" w:rsidRPr="007971ED" w14:paraId="5A9D3513" w14:textId="77777777">
        <w:trPr>
          <w:trHeight w:val="4781"/>
        </w:trPr>
        <w:tc>
          <w:tcPr>
            <w:tcW w:w="9640" w:type="dxa"/>
            <w:gridSpan w:val="3"/>
            <w:tcBorders>
              <w:top w:val="nil"/>
              <w:left w:val="nil"/>
              <w:bottom w:val="nil"/>
              <w:right w:val="nil"/>
            </w:tcBorders>
            <w:vAlign w:val="center"/>
          </w:tcPr>
          <w:p w14:paraId="18D265EF" w14:textId="77777777" w:rsidR="009A1411" w:rsidRPr="007971ED" w:rsidRDefault="009A1411">
            <w:pPr>
              <w:spacing w:after="0" w:line="240" w:lineRule="auto"/>
              <w:jc w:val="center"/>
              <w:rPr>
                <w:rFonts w:ascii="Arial Narrow" w:hAnsi="Arial Narrow" w:cs="Arial Narrow"/>
                <w:sz w:val="40"/>
                <w:szCs w:val="40"/>
              </w:rPr>
            </w:pPr>
            <w:r w:rsidRPr="007971ED">
              <w:rPr>
                <w:rFonts w:ascii="Arial Narrow" w:hAnsi="Arial Narrow" w:cs="Arial Narrow"/>
                <w:sz w:val="40"/>
                <w:szCs w:val="40"/>
              </w:rPr>
              <w:fldChar w:fldCharType="begin"/>
            </w:r>
            <w:r w:rsidRPr="007971ED">
              <w:rPr>
                <w:rFonts w:ascii="Arial Narrow" w:hAnsi="Arial Narrow" w:cs="Arial Narrow"/>
                <w:sz w:val="40"/>
                <w:szCs w:val="40"/>
              </w:rPr>
              <w:instrText xml:space="preserve"> FORMTEXT </w:instrText>
            </w:r>
            <w:r w:rsidRPr="007971ED">
              <w:instrText>_</w:instrText>
            </w:r>
            <w:r w:rsidRPr="007971ED">
              <w:rPr>
                <w:rFonts w:ascii="Arial Narrow" w:hAnsi="Arial Narrow" w:cs="Arial Narrow"/>
                <w:sz w:val="40"/>
                <w:szCs w:val="40"/>
              </w:rPr>
              <w:fldChar w:fldCharType="separate"/>
            </w:r>
            <w:r w:rsidRPr="007971ED">
              <w:rPr>
                <w:rFonts w:ascii="Arial Narrow" w:hAnsi="Arial Narrow" w:cs="Arial Narrow"/>
                <w:noProof/>
                <w:sz w:val="40"/>
                <w:szCs w:val="40"/>
              </w:rPr>
              <w:t>[místo pro vložení obrázku]</w:t>
            </w:r>
            <w:r w:rsidRPr="007971ED">
              <w:rPr>
                <w:rFonts w:ascii="Arial Narrow" w:hAnsi="Arial Narrow" w:cs="Arial Narrow"/>
                <w:sz w:val="40"/>
                <w:szCs w:val="40"/>
              </w:rPr>
              <w:fldChar w:fldCharType="end"/>
            </w:r>
            <w:bookmarkEnd w:id="0"/>
          </w:p>
        </w:tc>
      </w:tr>
      <w:tr w:rsidR="009A1411" w:rsidRPr="007971ED" w14:paraId="6D757D7E" w14:textId="77777777">
        <w:trPr>
          <w:trHeight w:hRule="exact" w:val="108"/>
        </w:trPr>
        <w:tc>
          <w:tcPr>
            <w:tcW w:w="3828" w:type="dxa"/>
            <w:gridSpan w:val="2"/>
            <w:tcBorders>
              <w:top w:val="nil"/>
              <w:left w:val="nil"/>
              <w:bottom w:val="nil"/>
              <w:right w:val="nil"/>
            </w:tcBorders>
          </w:tcPr>
          <w:p w14:paraId="5C09FD08" w14:textId="77777777" w:rsidR="009A1411" w:rsidRPr="007971ED" w:rsidRDefault="009A1411">
            <w:pPr>
              <w:spacing w:after="0" w:line="240" w:lineRule="auto"/>
              <w:rPr>
                <w:rFonts w:ascii="Arial Narrow" w:hAnsi="Arial Narrow" w:cs="Arial Narrow"/>
              </w:rPr>
            </w:pPr>
          </w:p>
        </w:tc>
        <w:tc>
          <w:tcPr>
            <w:tcW w:w="5812" w:type="dxa"/>
            <w:tcBorders>
              <w:top w:val="nil"/>
              <w:left w:val="nil"/>
              <w:bottom w:val="nil"/>
              <w:right w:val="nil"/>
            </w:tcBorders>
          </w:tcPr>
          <w:p w14:paraId="063D01AA" w14:textId="77777777" w:rsidR="009A1411" w:rsidRPr="007971ED" w:rsidRDefault="009A1411">
            <w:pPr>
              <w:spacing w:after="0" w:line="240" w:lineRule="auto"/>
              <w:rPr>
                <w:rFonts w:ascii="Arial Narrow" w:hAnsi="Arial Narrow" w:cs="Arial Narrow"/>
              </w:rPr>
            </w:pPr>
          </w:p>
        </w:tc>
      </w:tr>
      <w:tr w:rsidR="009A1411" w:rsidRPr="007971ED" w14:paraId="669948F3" w14:textId="77777777">
        <w:trPr>
          <w:trHeight w:hRule="exact" w:val="930"/>
        </w:trPr>
        <w:tc>
          <w:tcPr>
            <w:tcW w:w="2410" w:type="dxa"/>
            <w:tcBorders>
              <w:top w:val="nil"/>
              <w:left w:val="nil"/>
              <w:bottom w:val="nil"/>
              <w:right w:val="nil"/>
            </w:tcBorders>
            <w:vAlign w:val="center"/>
          </w:tcPr>
          <w:p w14:paraId="4F5C4774" w14:textId="77777777" w:rsidR="009A1411" w:rsidRPr="007971ED" w:rsidRDefault="009A1411">
            <w:pPr>
              <w:spacing w:after="0" w:line="240" w:lineRule="auto"/>
              <w:ind w:left="397" w:right="284"/>
              <w:rPr>
                <w:rFonts w:ascii="Arial Narrow" w:hAnsi="Arial Narrow" w:cs="Arial Narrow"/>
                <w:sz w:val="28"/>
                <w:szCs w:val="28"/>
              </w:rPr>
            </w:pPr>
            <w:r w:rsidRPr="007971ED">
              <w:rPr>
                <w:rFonts w:ascii="Arial Narrow" w:hAnsi="Arial Narrow" w:cs="Arial Narrow"/>
                <w:b/>
                <w:bCs/>
                <w:sz w:val="28"/>
                <w:szCs w:val="28"/>
              </w:rPr>
              <w:t>Obor:</w:t>
            </w:r>
            <w:r w:rsidRPr="007971ED">
              <w:rPr>
                <w:rFonts w:ascii="Arial Narrow" w:hAnsi="Arial Narrow" w:cs="Arial Narrow"/>
                <w:sz w:val="28"/>
                <w:szCs w:val="28"/>
              </w:rPr>
              <w:t xml:space="preserve"> </w:t>
            </w:r>
          </w:p>
          <w:p w14:paraId="222E1093" w14:textId="77777777" w:rsidR="009A1411" w:rsidRPr="007971ED" w:rsidRDefault="009A1411">
            <w:pPr>
              <w:spacing w:after="0" w:line="240" w:lineRule="auto"/>
              <w:ind w:left="397" w:right="284"/>
              <w:rPr>
                <w:rFonts w:ascii="Arial Narrow" w:hAnsi="Arial Narrow" w:cs="Arial Narrow"/>
                <w:sz w:val="28"/>
                <w:szCs w:val="28"/>
              </w:rPr>
            </w:pPr>
          </w:p>
        </w:tc>
        <w:tc>
          <w:tcPr>
            <w:tcW w:w="7230" w:type="dxa"/>
            <w:gridSpan w:val="2"/>
            <w:tcBorders>
              <w:top w:val="nil"/>
              <w:left w:val="nil"/>
              <w:bottom w:val="nil"/>
              <w:right w:val="nil"/>
            </w:tcBorders>
            <w:vAlign w:val="center"/>
          </w:tcPr>
          <w:p w14:paraId="5C3E8C4D" w14:textId="77777777" w:rsidR="009A1411" w:rsidRPr="007971ED" w:rsidRDefault="009A1411">
            <w:pPr>
              <w:spacing w:after="0" w:line="240" w:lineRule="auto"/>
              <w:ind w:left="397" w:right="284"/>
              <w:jc w:val="left"/>
              <w:rPr>
                <w:rFonts w:ascii="Arial Narrow" w:hAnsi="Arial Narrow" w:cs="Arial Narrow"/>
                <w:sz w:val="28"/>
                <w:szCs w:val="28"/>
              </w:rPr>
            </w:pPr>
            <w:bookmarkStart w:id="1" w:name="Rozevírací2"/>
            <w:r w:rsidRPr="007971ED">
              <w:rPr>
                <w:rFonts w:ascii="Arial Narrow" w:hAnsi="Arial Narrow" w:cs="Arial Narrow"/>
                <w:sz w:val="28"/>
                <w:szCs w:val="28"/>
              </w:rPr>
              <w:t xml:space="preserve">18-20-M/01 INFORMAČNÍ TECHNOLOGIE </w:t>
            </w:r>
            <w:r w:rsidRPr="007971ED">
              <w:rPr>
                <w:rFonts w:ascii="Arial Narrow" w:hAnsi="Arial Narrow" w:cs="Arial Narrow"/>
                <w:sz w:val="28"/>
                <w:szCs w:val="28"/>
              </w:rPr>
              <w:br/>
              <w:t xml:space="preserve">se zaměřením na počítačové sítě a programování </w:t>
            </w:r>
            <w:bookmarkEnd w:id="1"/>
          </w:p>
        </w:tc>
      </w:tr>
      <w:tr w:rsidR="009A1411" w:rsidRPr="007971ED" w14:paraId="1434AB3B" w14:textId="77777777">
        <w:trPr>
          <w:trHeight w:hRule="exact" w:val="930"/>
        </w:trPr>
        <w:tc>
          <w:tcPr>
            <w:tcW w:w="2410" w:type="dxa"/>
            <w:tcBorders>
              <w:top w:val="nil"/>
              <w:left w:val="nil"/>
              <w:bottom w:val="nil"/>
              <w:right w:val="nil"/>
            </w:tcBorders>
            <w:vAlign w:val="center"/>
          </w:tcPr>
          <w:p w14:paraId="21909075" w14:textId="77777777" w:rsidR="009A1411" w:rsidRPr="007971ED" w:rsidRDefault="009A1411">
            <w:pPr>
              <w:spacing w:line="240" w:lineRule="auto"/>
              <w:ind w:left="397" w:right="284"/>
              <w:rPr>
                <w:rFonts w:ascii="Arial Narrow" w:hAnsi="Arial Narrow" w:cs="Arial Narrow"/>
                <w:b/>
                <w:bCs/>
                <w:sz w:val="28"/>
                <w:szCs w:val="28"/>
              </w:rPr>
            </w:pPr>
            <w:r w:rsidRPr="007971ED">
              <w:rPr>
                <w:rFonts w:ascii="Arial Narrow" w:hAnsi="Arial Narrow" w:cs="Arial Narrow"/>
                <w:b/>
                <w:bCs/>
                <w:sz w:val="28"/>
                <w:szCs w:val="28"/>
              </w:rPr>
              <w:t>Třída:</w:t>
            </w:r>
          </w:p>
          <w:p w14:paraId="4202ADD9" w14:textId="77777777" w:rsidR="009A1411" w:rsidRPr="007971ED" w:rsidRDefault="009A1411">
            <w:pPr>
              <w:spacing w:after="0" w:line="240" w:lineRule="auto"/>
              <w:ind w:left="397" w:right="284"/>
              <w:rPr>
                <w:rFonts w:ascii="Arial Narrow" w:hAnsi="Arial Narrow" w:cs="Arial Narrow"/>
                <w:b/>
                <w:bCs/>
                <w:sz w:val="28"/>
                <w:szCs w:val="28"/>
              </w:rPr>
            </w:pPr>
            <w:r w:rsidRPr="007971ED">
              <w:rPr>
                <w:rFonts w:ascii="Arial Narrow" w:hAnsi="Arial Narrow" w:cs="Arial Narrow"/>
                <w:b/>
                <w:bCs/>
                <w:sz w:val="28"/>
                <w:szCs w:val="28"/>
              </w:rPr>
              <w:t>Školní rok:</w:t>
            </w:r>
          </w:p>
        </w:tc>
        <w:tc>
          <w:tcPr>
            <w:tcW w:w="7230" w:type="dxa"/>
            <w:gridSpan w:val="2"/>
            <w:tcBorders>
              <w:top w:val="nil"/>
              <w:left w:val="nil"/>
              <w:bottom w:val="nil"/>
              <w:right w:val="nil"/>
            </w:tcBorders>
            <w:vAlign w:val="center"/>
          </w:tcPr>
          <w:p w14:paraId="7BD43366" w14:textId="77777777" w:rsidR="009A1411" w:rsidRPr="007971ED" w:rsidRDefault="009A1411">
            <w:pPr>
              <w:spacing w:line="240" w:lineRule="auto"/>
              <w:ind w:left="397" w:right="284"/>
              <w:jc w:val="left"/>
              <w:rPr>
                <w:rFonts w:ascii="Arial Narrow" w:hAnsi="Arial Narrow" w:cs="Arial Narrow"/>
                <w:sz w:val="28"/>
                <w:szCs w:val="28"/>
              </w:rPr>
            </w:pPr>
            <w:r w:rsidRPr="007971ED">
              <w:rPr>
                <w:rFonts w:ascii="Arial Narrow" w:hAnsi="Arial Narrow" w:cs="Arial Narrow"/>
                <w:sz w:val="28"/>
                <w:szCs w:val="28"/>
              </w:rPr>
              <w:t>IT4</w:t>
            </w:r>
          </w:p>
          <w:p w14:paraId="16C4BA88" w14:textId="77777777" w:rsidR="009A1411" w:rsidRPr="007971ED" w:rsidRDefault="009A1411">
            <w:pPr>
              <w:spacing w:after="0" w:line="240" w:lineRule="auto"/>
              <w:ind w:left="397" w:right="284"/>
              <w:jc w:val="left"/>
              <w:rPr>
                <w:rFonts w:ascii="Arial Narrow" w:hAnsi="Arial Narrow" w:cs="Arial Narrow"/>
                <w:sz w:val="28"/>
                <w:szCs w:val="28"/>
              </w:rPr>
            </w:pPr>
            <w:r w:rsidRPr="007971ED">
              <w:rPr>
                <w:rFonts w:ascii="Arial Narrow" w:hAnsi="Arial Narrow" w:cs="Arial Narrow"/>
                <w:sz w:val="28"/>
                <w:szCs w:val="28"/>
              </w:rPr>
              <w:t>2016/2017</w:t>
            </w:r>
          </w:p>
        </w:tc>
      </w:tr>
    </w:tbl>
    <w:p w14:paraId="4399B646" w14:textId="77777777" w:rsidR="009A1411" w:rsidRDefault="009A1411">
      <w:pPr>
        <w:sectPr w:rsidR="009A1411">
          <w:footerReference w:type="default" r:id="rId8"/>
          <w:headerReference w:type="first" r:id="rId9"/>
          <w:pgSz w:w="11907" w:h="16840" w:code="9"/>
          <w:pgMar w:top="1134" w:right="851" w:bottom="851" w:left="1418" w:header="709" w:footer="709" w:gutter="0"/>
          <w:pgNumType w:start="1"/>
          <w:cols w:space="708"/>
          <w:titlePg/>
        </w:sectPr>
      </w:pPr>
    </w:p>
    <w:p w14:paraId="7AF26BF9" w14:textId="77777777" w:rsidR="009A1411" w:rsidRDefault="009A1411">
      <w:pPr>
        <w:ind w:left="360"/>
        <w:rPr>
          <w:rStyle w:val="Pokec"/>
          <w:i/>
          <w:iCs/>
          <w:emboss w:val="0"/>
          <w:color w:val="auto"/>
        </w:rPr>
      </w:pPr>
      <w:r>
        <w:lastRenderedPageBreak/>
        <w:br w:type="page"/>
      </w:r>
    </w:p>
    <w:p w14:paraId="412539C6" w14:textId="77777777" w:rsidR="009A1411" w:rsidRDefault="009A1411">
      <w:pPr>
        <w:spacing w:before="8520"/>
        <w:jc w:val="left"/>
        <w:rPr>
          <w:rStyle w:val="Pokec"/>
          <w:emboss w:val="0"/>
          <w:color w:val="auto"/>
        </w:rPr>
      </w:pPr>
      <w:r>
        <w:rPr>
          <w:rStyle w:val="Pokec"/>
          <w:emboss w:val="0"/>
          <w:color w:val="auto"/>
        </w:rPr>
        <w:t xml:space="preserve">Prohlašuji, že jsem závěrečnou práci vypracoval samostatně a uvedl veškeré použité </w:t>
      </w:r>
      <w:r>
        <w:rPr>
          <w:rStyle w:val="Pokec"/>
          <w:emboss w:val="0"/>
          <w:color w:val="auto"/>
        </w:rPr>
        <w:br/>
        <w:t>informační zdroje.</w:t>
      </w:r>
    </w:p>
    <w:p w14:paraId="4C2646C2" w14:textId="77777777" w:rsidR="009A1411" w:rsidRDefault="009A1411">
      <w:pPr>
        <w:jc w:val="left"/>
        <w:rPr>
          <w:rStyle w:val="Pokec"/>
          <w:emboss w:val="0"/>
          <w:color w:val="auto"/>
        </w:rPr>
      </w:pPr>
      <w:r>
        <w:rPr>
          <w:rStyle w:val="Pokec"/>
          <w:emboss w:val="0"/>
          <w:color w:val="auto"/>
        </w:rPr>
        <w:t xml:space="preserve">Souhlasím, aby tato studijní práce byla použita k výukovým účelům na Střední průmyslové </w:t>
      </w:r>
      <w:r>
        <w:rPr>
          <w:rStyle w:val="Pokec"/>
          <w:emboss w:val="0"/>
          <w:color w:val="auto"/>
        </w:rPr>
        <w:br/>
        <w:t xml:space="preserve">a umělecké škole v Opavě, Praskova </w:t>
      </w:r>
      <w:r>
        <w:t>399/8.</w:t>
      </w:r>
    </w:p>
    <w:p w14:paraId="7375548B" w14:textId="77777777" w:rsidR="009A1411" w:rsidRDefault="009A1411">
      <w:pPr>
        <w:spacing w:before="120"/>
        <w:jc w:val="left"/>
        <w:rPr>
          <w:rStyle w:val="Pokec"/>
          <w:emboss w:val="0"/>
          <w:color w:val="auto"/>
        </w:rPr>
      </w:pPr>
      <w:r>
        <w:rPr>
          <w:rStyle w:val="Pokec"/>
          <w:emboss w:val="0"/>
          <w:color w:val="auto"/>
        </w:rPr>
        <w:t xml:space="preserve">V Opavě </w:t>
      </w:r>
      <w:r>
        <w:rPr>
          <w:rStyle w:val="Pokec"/>
          <w:emboss w:val="0"/>
          <w:color w:val="auto"/>
        </w:rPr>
        <w:tab/>
        <w:t>31. 12. 2016</w:t>
      </w:r>
    </w:p>
    <w:p w14:paraId="7739510D" w14:textId="77777777" w:rsidR="009A1411" w:rsidRDefault="009A1411">
      <w:pPr>
        <w:pBdr>
          <w:top w:val="single" w:sz="4" w:space="1" w:color="auto"/>
        </w:pBdr>
        <w:ind w:left="4963" w:firstLine="709"/>
        <w:rPr>
          <w:i/>
          <w:iCs/>
        </w:rPr>
      </w:pPr>
      <w:r>
        <w:rPr>
          <w:rStyle w:val="Pokec"/>
          <w:i/>
          <w:iCs/>
          <w:emboss w:val="0"/>
          <w:color w:val="auto"/>
        </w:rPr>
        <w:t>podpis autora práce</w:t>
      </w:r>
    </w:p>
    <w:p w14:paraId="6CE769F7" w14:textId="77777777" w:rsidR="009A1411" w:rsidRDefault="009A1411">
      <w:pPr>
        <w:rPr>
          <w:b/>
          <w:bCs/>
          <w:sz w:val="28"/>
          <w:szCs w:val="28"/>
        </w:rPr>
      </w:pPr>
      <w:bookmarkStart w:id="2" w:name="_Toc37577728"/>
      <w:r>
        <w:rPr>
          <w:b/>
          <w:bCs/>
          <w:sz w:val="28"/>
          <w:szCs w:val="28"/>
        </w:rPr>
        <w:br w:type="page"/>
      </w:r>
      <w:r>
        <w:rPr>
          <w:b/>
          <w:bCs/>
          <w:sz w:val="28"/>
          <w:szCs w:val="28"/>
        </w:rPr>
        <w:lastRenderedPageBreak/>
        <w:t>A</w:t>
      </w:r>
      <w:bookmarkEnd w:id="2"/>
      <w:r>
        <w:rPr>
          <w:b/>
          <w:bCs/>
          <w:sz w:val="28"/>
          <w:szCs w:val="28"/>
        </w:rPr>
        <w:t>NOTACE</w:t>
      </w:r>
    </w:p>
    <w:p w14:paraId="04D90785" w14:textId="77777777" w:rsidR="009A1411" w:rsidRDefault="009A1411">
      <w:r>
        <w:t xml:space="preserve">Cílem projektu bylo vytvoření tréninkové časomíry pro hasiče, která by umožnila snadnou a rychlou manipulaci. Pro kontrolu stavu terčů byl použit čip ESP8266 naprogramovaný pomocí jazyka C a </w:t>
      </w:r>
      <w:proofErr w:type="spellStart"/>
      <w:r>
        <w:t>frameworku</w:t>
      </w:r>
      <w:proofErr w:type="spellEnd"/>
      <w:r>
        <w:t xml:space="preserve"> </w:t>
      </w:r>
      <w:proofErr w:type="spellStart"/>
      <w:r>
        <w:t>Sming</w:t>
      </w:r>
      <w:proofErr w:type="spellEnd"/>
      <w:r>
        <w:t xml:space="preserve">, který pomocí </w:t>
      </w:r>
      <w:proofErr w:type="spellStart"/>
      <w:r>
        <w:t>wifi</w:t>
      </w:r>
      <w:proofErr w:type="spellEnd"/>
      <w:r>
        <w:t xml:space="preserve"> komunikuje s aplikací naprogramovanou v jazyce C++ s pomocí knihovny SDL2 na notebooku nebo na mobilu poblíž startu. Součástí časomíry je i webové rozhraní, které pomocí </w:t>
      </w:r>
      <w:proofErr w:type="spellStart"/>
      <w:r>
        <w:t>JavaScript</w:t>
      </w:r>
      <w:proofErr w:type="spellEnd"/>
      <w:r>
        <w:t xml:space="preserve"> a HTML5 </w:t>
      </w:r>
      <w:proofErr w:type="spellStart"/>
      <w:r>
        <w:t>Canvas</w:t>
      </w:r>
      <w:proofErr w:type="spellEnd"/>
      <w:r>
        <w:t xml:space="preserve"> zobrazuje grafy již odběhnutých časů a umožňuje jejich export v podobě CSV souboru, nebo jejich vložení či mazání pomocí editačního rozhraní.</w:t>
      </w:r>
    </w:p>
    <w:p w14:paraId="15022441" w14:textId="77777777" w:rsidR="009A1411" w:rsidRDefault="009A1411">
      <w:pPr>
        <w:rPr>
          <w:rStyle w:val="Pokec"/>
        </w:rPr>
      </w:pPr>
    </w:p>
    <w:p w14:paraId="0E35882A" w14:textId="77777777" w:rsidR="009A1411" w:rsidRDefault="009A1411"/>
    <w:p w14:paraId="36B56FBA" w14:textId="77777777" w:rsidR="009A1411" w:rsidRDefault="009A1411"/>
    <w:p w14:paraId="698BFC73" w14:textId="77777777" w:rsidR="009A1411" w:rsidRDefault="009A1411"/>
    <w:p w14:paraId="3A60A55D" w14:textId="77777777" w:rsidR="009A1411" w:rsidRDefault="009A1411">
      <w:pPr>
        <w:tabs>
          <w:tab w:val="left" w:pos="7088"/>
        </w:tabs>
        <w:rPr>
          <w:rStyle w:val="Pokec"/>
          <w:emboss w:val="0"/>
          <w:color w:val="auto"/>
        </w:rPr>
      </w:pPr>
    </w:p>
    <w:p w14:paraId="28B4B59B" w14:textId="77777777" w:rsidR="009A1411" w:rsidRDefault="009A1411"/>
    <w:p w14:paraId="37A7C676" w14:textId="77777777" w:rsidR="009A1411" w:rsidRDefault="009A1411">
      <w:pPr>
        <w:pStyle w:val="Nadpis-Obsah"/>
        <w:pageBreakBefore/>
      </w:pPr>
      <w:bookmarkStart w:id="3" w:name="_Toc37577729"/>
      <w:bookmarkStart w:id="4" w:name="_Toc88120440"/>
      <w:bookmarkStart w:id="5" w:name="_Toc88120677"/>
      <w:bookmarkStart w:id="6" w:name="_Toc88120889"/>
      <w:bookmarkStart w:id="7" w:name="_Toc88120993"/>
      <w:bookmarkStart w:id="8" w:name="_Toc88121036"/>
      <w:bookmarkStart w:id="9" w:name="_Toc88121173"/>
      <w:bookmarkStart w:id="10" w:name="_Toc88121547"/>
      <w:bookmarkStart w:id="11" w:name="_Toc88121604"/>
      <w:bookmarkStart w:id="12" w:name="_Toc88121742"/>
      <w:bookmarkStart w:id="13" w:name="_Toc88122008"/>
      <w:bookmarkStart w:id="14" w:name="_Toc88124611"/>
      <w:bookmarkStart w:id="15" w:name="_Toc88124648"/>
      <w:bookmarkStart w:id="16" w:name="_Toc88124798"/>
      <w:bookmarkStart w:id="17" w:name="_Toc88125781"/>
      <w:bookmarkStart w:id="18" w:name="_Toc88126301"/>
      <w:bookmarkStart w:id="19" w:name="_Toc88126452"/>
      <w:bookmarkStart w:id="20" w:name="_Toc88126519"/>
      <w:bookmarkStart w:id="21" w:name="_Toc88126548"/>
      <w:bookmarkStart w:id="22" w:name="_Toc88126764"/>
      <w:bookmarkStart w:id="23" w:name="_Toc88126854"/>
      <w:bookmarkStart w:id="24" w:name="_Toc88127095"/>
      <w:bookmarkStart w:id="25" w:name="_Toc88127138"/>
      <w:bookmarkStart w:id="26" w:name="_Toc88128503"/>
      <w:bookmarkStart w:id="27" w:name="_Toc107634140"/>
      <w:bookmarkStart w:id="28" w:name="_Toc107635157"/>
      <w:r>
        <w:lastRenderedPageBreak/>
        <w:t>OBSAH</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3A757DD3" w14:textId="77777777" w:rsidR="00A663F3" w:rsidRPr="007971ED" w:rsidRDefault="009A1411">
      <w:pPr>
        <w:pStyle w:val="Obsah2"/>
        <w:rPr>
          <w:rFonts w:ascii="Calibri" w:hAnsi="Calibri"/>
          <w:b w:val="0"/>
          <w:bCs w:val="0"/>
          <w:caps w:val="0"/>
          <w:sz w:val="22"/>
          <w:szCs w:val="22"/>
        </w:rPr>
      </w:pPr>
      <w:r>
        <w:fldChar w:fldCharType="begin"/>
      </w:r>
      <w:r>
        <w:instrText xml:space="preserve"> TOC \h \z \t "Nadpis 1;2;Nadpis 2;3;Nadpis 3;4;Nadpis 4;5;Nadpis;2;Část;1" </w:instrText>
      </w:r>
      <w:r>
        <w:fldChar w:fldCharType="separate"/>
      </w:r>
      <w:hyperlink w:anchor="_Toc471201082" w:history="1">
        <w:r w:rsidR="00A663F3" w:rsidRPr="00BC54CF">
          <w:rPr>
            <w:rStyle w:val="Hypertextovodkaz"/>
          </w:rPr>
          <w:t>Úvod</w:t>
        </w:r>
        <w:r w:rsidR="00A663F3">
          <w:rPr>
            <w:webHidden/>
          </w:rPr>
          <w:tab/>
        </w:r>
        <w:r w:rsidR="00A663F3">
          <w:rPr>
            <w:webHidden/>
          </w:rPr>
          <w:fldChar w:fldCharType="begin"/>
        </w:r>
        <w:r w:rsidR="00A663F3">
          <w:rPr>
            <w:webHidden/>
          </w:rPr>
          <w:instrText xml:space="preserve"> PAGEREF _Toc471201082 \h </w:instrText>
        </w:r>
        <w:r w:rsidR="00A663F3">
          <w:rPr>
            <w:webHidden/>
          </w:rPr>
        </w:r>
        <w:r w:rsidR="00A663F3">
          <w:rPr>
            <w:webHidden/>
          </w:rPr>
          <w:fldChar w:fldCharType="separate"/>
        </w:r>
        <w:r w:rsidR="00A663F3">
          <w:rPr>
            <w:webHidden/>
          </w:rPr>
          <w:t>5</w:t>
        </w:r>
        <w:r w:rsidR="00A663F3">
          <w:rPr>
            <w:webHidden/>
          </w:rPr>
          <w:fldChar w:fldCharType="end"/>
        </w:r>
      </w:hyperlink>
    </w:p>
    <w:p w14:paraId="4868E324" w14:textId="77777777" w:rsidR="00A663F3" w:rsidRPr="007971ED" w:rsidRDefault="00A663F3">
      <w:pPr>
        <w:pStyle w:val="Obsah2"/>
        <w:rPr>
          <w:rFonts w:ascii="Calibri" w:hAnsi="Calibri"/>
          <w:b w:val="0"/>
          <w:bCs w:val="0"/>
          <w:caps w:val="0"/>
          <w:sz w:val="22"/>
          <w:szCs w:val="22"/>
        </w:rPr>
      </w:pPr>
      <w:hyperlink w:anchor="_Toc471201083" w:history="1">
        <w:r w:rsidRPr="00BC54CF">
          <w:rPr>
            <w:rStyle w:val="Hypertextovodkaz"/>
          </w:rPr>
          <w:t>1</w:t>
        </w:r>
        <w:r w:rsidRPr="007971ED">
          <w:rPr>
            <w:rFonts w:ascii="Calibri" w:hAnsi="Calibri"/>
            <w:b w:val="0"/>
            <w:bCs w:val="0"/>
            <w:caps w:val="0"/>
            <w:sz w:val="22"/>
            <w:szCs w:val="22"/>
          </w:rPr>
          <w:tab/>
        </w:r>
        <w:r w:rsidRPr="00BC54CF">
          <w:rPr>
            <w:rStyle w:val="Hypertextovodkaz"/>
          </w:rPr>
          <w:t>Teoretická a metodická východiska</w:t>
        </w:r>
        <w:r>
          <w:rPr>
            <w:webHidden/>
          </w:rPr>
          <w:tab/>
        </w:r>
        <w:r>
          <w:rPr>
            <w:webHidden/>
          </w:rPr>
          <w:fldChar w:fldCharType="begin"/>
        </w:r>
        <w:r>
          <w:rPr>
            <w:webHidden/>
          </w:rPr>
          <w:instrText xml:space="preserve"> PAGEREF _Toc471201083 \h </w:instrText>
        </w:r>
        <w:r>
          <w:rPr>
            <w:webHidden/>
          </w:rPr>
        </w:r>
        <w:r>
          <w:rPr>
            <w:webHidden/>
          </w:rPr>
          <w:fldChar w:fldCharType="separate"/>
        </w:r>
        <w:r>
          <w:rPr>
            <w:webHidden/>
          </w:rPr>
          <w:t>6</w:t>
        </w:r>
        <w:r>
          <w:rPr>
            <w:webHidden/>
          </w:rPr>
          <w:fldChar w:fldCharType="end"/>
        </w:r>
      </w:hyperlink>
    </w:p>
    <w:p w14:paraId="7ADEAD99" w14:textId="77777777" w:rsidR="00A663F3" w:rsidRPr="007971ED" w:rsidRDefault="00A663F3">
      <w:pPr>
        <w:pStyle w:val="Obsah3"/>
        <w:rPr>
          <w:rFonts w:ascii="Calibri" w:hAnsi="Calibri"/>
          <w:smallCaps w:val="0"/>
          <w:sz w:val="22"/>
          <w:szCs w:val="22"/>
        </w:rPr>
      </w:pPr>
      <w:hyperlink w:anchor="_Toc471201084" w:history="1">
        <w:r w:rsidRPr="00BC54CF">
          <w:rPr>
            <w:rStyle w:val="Hypertextovodkaz"/>
          </w:rPr>
          <w:t>1.1</w:t>
        </w:r>
        <w:r w:rsidRPr="007971ED">
          <w:rPr>
            <w:rFonts w:ascii="Calibri" w:hAnsi="Calibri"/>
            <w:smallCaps w:val="0"/>
            <w:sz w:val="22"/>
            <w:szCs w:val="22"/>
          </w:rPr>
          <w:tab/>
        </w:r>
        <w:r w:rsidRPr="00BC54CF">
          <w:rPr>
            <w:rStyle w:val="Hypertextovodkaz"/>
          </w:rPr>
          <w:t>SDL</w:t>
        </w:r>
        <w:r>
          <w:rPr>
            <w:webHidden/>
          </w:rPr>
          <w:tab/>
        </w:r>
        <w:r>
          <w:rPr>
            <w:webHidden/>
          </w:rPr>
          <w:fldChar w:fldCharType="begin"/>
        </w:r>
        <w:r>
          <w:rPr>
            <w:webHidden/>
          </w:rPr>
          <w:instrText xml:space="preserve"> PAGEREF _Toc471201084 \h </w:instrText>
        </w:r>
        <w:r>
          <w:rPr>
            <w:webHidden/>
          </w:rPr>
        </w:r>
        <w:r>
          <w:rPr>
            <w:webHidden/>
          </w:rPr>
          <w:fldChar w:fldCharType="separate"/>
        </w:r>
        <w:r>
          <w:rPr>
            <w:webHidden/>
          </w:rPr>
          <w:t>6</w:t>
        </w:r>
        <w:r>
          <w:rPr>
            <w:webHidden/>
          </w:rPr>
          <w:fldChar w:fldCharType="end"/>
        </w:r>
      </w:hyperlink>
    </w:p>
    <w:p w14:paraId="4BB6B866" w14:textId="77777777" w:rsidR="00A663F3" w:rsidRPr="007971ED" w:rsidRDefault="00A663F3">
      <w:pPr>
        <w:pStyle w:val="Obsah4"/>
        <w:tabs>
          <w:tab w:val="left" w:pos="1418"/>
        </w:tabs>
        <w:rPr>
          <w:rFonts w:ascii="Calibri" w:hAnsi="Calibri"/>
          <w:sz w:val="22"/>
          <w:szCs w:val="22"/>
        </w:rPr>
      </w:pPr>
      <w:hyperlink w:anchor="_Toc471201085" w:history="1">
        <w:r w:rsidRPr="00BC54CF">
          <w:rPr>
            <w:rStyle w:val="Hypertextovodkaz"/>
          </w:rPr>
          <w:t>1.1.1</w:t>
        </w:r>
        <w:r w:rsidRPr="007971ED">
          <w:rPr>
            <w:rFonts w:ascii="Calibri" w:hAnsi="Calibri"/>
            <w:sz w:val="22"/>
            <w:szCs w:val="22"/>
          </w:rPr>
          <w:tab/>
        </w:r>
        <w:r w:rsidRPr="00BC54CF">
          <w:rPr>
            <w:rStyle w:val="Hypertextovodkaz"/>
          </w:rPr>
          <w:t>SDL_net</w:t>
        </w:r>
        <w:r>
          <w:rPr>
            <w:webHidden/>
          </w:rPr>
          <w:tab/>
        </w:r>
        <w:r>
          <w:rPr>
            <w:webHidden/>
          </w:rPr>
          <w:fldChar w:fldCharType="begin"/>
        </w:r>
        <w:r>
          <w:rPr>
            <w:webHidden/>
          </w:rPr>
          <w:instrText xml:space="preserve"> PAGEREF _Toc471201085 \h </w:instrText>
        </w:r>
        <w:r>
          <w:rPr>
            <w:webHidden/>
          </w:rPr>
        </w:r>
        <w:r>
          <w:rPr>
            <w:webHidden/>
          </w:rPr>
          <w:fldChar w:fldCharType="separate"/>
        </w:r>
        <w:r>
          <w:rPr>
            <w:webHidden/>
          </w:rPr>
          <w:t>7</w:t>
        </w:r>
        <w:r>
          <w:rPr>
            <w:webHidden/>
          </w:rPr>
          <w:fldChar w:fldCharType="end"/>
        </w:r>
      </w:hyperlink>
    </w:p>
    <w:p w14:paraId="3BCCF799" w14:textId="77777777" w:rsidR="00A663F3" w:rsidRPr="007971ED" w:rsidRDefault="00A663F3">
      <w:pPr>
        <w:pStyle w:val="Obsah4"/>
        <w:tabs>
          <w:tab w:val="left" w:pos="1418"/>
        </w:tabs>
        <w:rPr>
          <w:rFonts w:ascii="Calibri" w:hAnsi="Calibri"/>
          <w:sz w:val="22"/>
          <w:szCs w:val="22"/>
        </w:rPr>
      </w:pPr>
      <w:hyperlink w:anchor="_Toc471201086" w:history="1">
        <w:r w:rsidRPr="00BC54CF">
          <w:rPr>
            <w:rStyle w:val="Hypertextovodkaz"/>
          </w:rPr>
          <w:t>1.1.2</w:t>
        </w:r>
        <w:r w:rsidRPr="007971ED">
          <w:rPr>
            <w:rFonts w:ascii="Calibri" w:hAnsi="Calibri"/>
            <w:sz w:val="22"/>
            <w:szCs w:val="22"/>
          </w:rPr>
          <w:tab/>
        </w:r>
        <w:r w:rsidRPr="00BC54CF">
          <w:rPr>
            <w:rStyle w:val="Hypertextovodkaz"/>
          </w:rPr>
          <w:t>SDL_image</w:t>
        </w:r>
        <w:r>
          <w:rPr>
            <w:webHidden/>
          </w:rPr>
          <w:tab/>
        </w:r>
        <w:r>
          <w:rPr>
            <w:webHidden/>
          </w:rPr>
          <w:fldChar w:fldCharType="begin"/>
        </w:r>
        <w:r>
          <w:rPr>
            <w:webHidden/>
          </w:rPr>
          <w:instrText xml:space="preserve"> PAGEREF _Toc471201086 \h </w:instrText>
        </w:r>
        <w:r>
          <w:rPr>
            <w:webHidden/>
          </w:rPr>
        </w:r>
        <w:r>
          <w:rPr>
            <w:webHidden/>
          </w:rPr>
          <w:fldChar w:fldCharType="separate"/>
        </w:r>
        <w:r>
          <w:rPr>
            <w:webHidden/>
          </w:rPr>
          <w:t>8</w:t>
        </w:r>
        <w:r>
          <w:rPr>
            <w:webHidden/>
          </w:rPr>
          <w:fldChar w:fldCharType="end"/>
        </w:r>
      </w:hyperlink>
    </w:p>
    <w:p w14:paraId="41437A8E" w14:textId="77777777" w:rsidR="00A663F3" w:rsidRPr="007971ED" w:rsidRDefault="00A663F3">
      <w:pPr>
        <w:pStyle w:val="Obsah4"/>
        <w:tabs>
          <w:tab w:val="left" w:pos="1418"/>
        </w:tabs>
        <w:rPr>
          <w:rFonts w:ascii="Calibri" w:hAnsi="Calibri"/>
          <w:sz w:val="22"/>
          <w:szCs w:val="22"/>
        </w:rPr>
      </w:pPr>
      <w:hyperlink w:anchor="_Toc471201087" w:history="1">
        <w:r w:rsidRPr="00BC54CF">
          <w:rPr>
            <w:rStyle w:val="Hypertextovodkaz"/>
          </w:rPr>
          <w:t>1.1.3</w:t>
        </w:r>
        <w:r w:rsidRPr="007971ED">
          <w:rPr>
            <w:rFonts w:ascii="Calibri" w:hAnsi="Calibri"/>
            <w:sz w:val="22"/>
            <w:szCs w:val="22"/>
          </w:rPr>
          <w:tab/>
        </w:r>
        <w:r w:rsidRPr="00BC54CF">
          <w:rPr>
            <w:rStyle w:val="Hypertextovodkaz"/>
          </w:rPr>
          <w:t>SDL_mixer</w:t>
        </w:r>
        <w:r>
          <w:rPr>
            <w:webHidden/>
          </w:rPr>
          <w:tab/>
        </w:r>
        <w:r>
          <w:rPr>
            <w:webHidden/>
          </w:rPr>
          <w:fldChar w:fldCharType="begin"/>
        </w:r>
        <w:r>
          <w:rPr>
            <w:webHidden/>
          </w:rPr>
          <w:instrText xml:space="preserve"> PAGEREF _Toc471201087 \h </w:instrText>
        </w:r>
        <w:r>
          <w:rPr>
            <w:webHidden/>
          </w:rPr>
        </w:r>
        <w:r>
          <w:rPr>
            <w:webHidden/>
          </w:rPr>
          <w:fldChar w:fldCharType="separate"/>
        </w:r>
        <w:r>
          <w:rPr>
            <w:webHidden/>
          </w:rPr>
          <w:t>9</w:t>
        </w:r>
        <w:r>
          <w:rPr>
            <w:webHidden/>
          </w:rPr>
          <w:fldChar w:fldCharType="end"/>
        </w:r>
      </w:hyperlink>
    </w:p>
    <w:p w14:paraId="54C1687C" w14:textId="77777777" w:rsidR="00A663F3" w:rsidRPr="007971ED" w:rsidRDefault="00A663F3">
      <w:pPr>
        <w:pStyle w:val="Obsah4"/>
        <w:tabs>
          <w:tab w:val="left" w:pos="1418"/>
        </w:tabs>
        <w:rPr>
          <w:rFonts w:ascii="Calibri" w:hAnsi="Calibri"/>
          <w:sz w:val="22"/>
          <w:szCs w:val="22"/>
        </w:rPr>
      </w:pPr>
      <w:hyperlink w:anchor="_Toc471201088" w:history="1">
        <w:r w:rsidRPr="00BC54CF">
          <w:rPr>
            <w:rStyle w:val="Hypertextovodkaz"/>
          </w:rPr>
          <w:t>1.1.4</w:t>
        </w:r>
        <w:r w:rsidRPr="007971ED">
          <w:rPr>
            <w:rFonts w:ascii="Calibri" w:hAnsi="Calibri"/>
            <w:sz w:val="22"/>
            <w:szCs w:val="22"/>
          </w:rPr>
          <w:tab/>
        </w:r>
        <w:r w:rsidRPr="00BC54CF">
          <w:rPr>
            <w:rStyle w:val="Hypertextovodkaz"/>
          </w:rPr>
          <w:t>SDL_ttf</w:t>
        </w:r>
        <w:r>
          <w:rPr>
            <w:webHidden/>
          </w:rPr>
          <w:tab/>
        </w:r>
        <w:r>
          <w:rPr>
            <w:webHidden/>
          </w:rPr>
          <w:fldChar w:fldCharType="begin"/>
        </w:r>
        <w:r>
          <w:rPr>
            <w:webHidden/>
          </w:rPr>
          <w:instrText xml:space="preserve"> PAGEREF _Toc471201088 \h </w:instrText>
        </w:r>
        <w:r>
          <w:rPr>
            <w:webHidden/>
          </w:rPr>
        </w:r>
        <w:r>
          <w:rPr>
            <w:webHidden/>
          </w:rPr>
          <w:fldChar w:fldCharType="separate"/>
        </w:r>
        <w:r>
          <w:rPr>
            <w:webHidden/>
          </w:rPr>
          <w:t>9</w:t>
        </w:r>
        <w:r>
          <w:rPr>
            <w:webHidden/>
          </w:rPr>
          <w:fldChar w:fldCharType="end"/>
        </w:r>
      </w:hyperlink>
    </w:p>
    <w:p w14:paraId="1AD24127" w14:textId="77777777" w:rsidR="00A663F3" w:rsidRPr="007971ED" w:rsidRDefault="00A663F3">
      <w:pPr>
        <w:pStyle w:val="Obsah2"/>
        <w:rPr>
          <w:rFonts w:ascii="Calibri" w:hAnsi="Calibri"/>
          <w:b w:val="0"/>
          <w:bCs w:val="0"/>
          <w:caps w:val="0"/>
          <w:sz w:val="22"/>
          <w:szCs w:val="22"/>
        </w:rPr>
      </w:pPr>
      <w:hyperlink w:anchor="_Toc471201089" w:history="1">
        <w:r w:rsidRPr="00BC54CF">
          <w:rPr>
            <w:rStyle w:val="Hypertextovodkaz"/>
          </w:rPr>
          <w:t>2</w:t>
        </w:r>
        <w:r w:rsidRPr="007971ED">
          <w:rPr>
            <w:rFonts w:ascii="Calibri" w:hAnsi="Calibri"/>
            <w:b w:val="0"/>
            <w:bCs w:val="0"/>
            <w:caps w:val="0"/>
            <w:sz w:val="22"/>
            <w:szCs w:val="22"/>
          </w:rPr>
          <w:tab/>
        </w:r>
        <w:r w:rsidRPr="00BC54CF">
          <w:rPr>
            <w:rStyle w:val="Hypertextovodkaz"/>
          </w:rPr>
          <w:t>Využité technologie</w:t>
        </w:r>
        <w:r>
          <w:rPr>
            <w:webHidden/>
          </w:rPr>
          <w:tab/>
        </w:r>
        <w:r>
          <w:rPr>
            <w:webHidden/>
          </w:rPr>
          <w:fldChar w:fldCharType="begin"/>
        </w:r>
        <w:r>
          <w:rPr>
            <w:webHidden/>
          </w:rPr>
          <w:instrText xml:space="preserve"> PAGEREF _Toc471201089 \h </w:instrText>
        </w:r>
        <w:r>
          <w:rPr>
            <w:webHidden/>
          </w:rPr>
        </w:r>
        <w:r>
          <w:rPr>
            <w:webHidden/>
          </w:rPr>
          <w:fldChar w:fldCharType="separate"/>
        </w:r>
        <w:r>
          <w:rPr>
            <w:webHidden/>
          </w:rPr>
          <w:t>10</w:t>
        </w:r>
        <w:r>
          <w:rPr>
            <w:webHidden/>
          </w:rPr>
          <w:fldChar w:fldCharType="end"/>
        </w:r>
      </w:hyperlink>
    </w:p>
    <w:p w14:paraId="0F1A426C" w14:textId="77777777" w:rsidR="00A663F3" w:rsidRPr="007971ED" w:rsidRDefault="00A663F3">
      <w:pPr>
        <w:pStyle w:val="Obsah3"/>
        <w:rPr>
          <w:rFonts w:ascii="Calibri" w:hAnsi="Calibri"/>
          <w:smallCaps w:val="0"/>
          <w:sz w:val="22"/>
          <w:szCs w:val="22"/>
        </w:rPr>
      </w:pPr>
      <w:hyperlink w:anchor="_Toc471201090" w:history="1">
        <w:r w:rsidRPr="00BC54CF">
          <w:rPr>
            <w:rStyle w:val="Hypertextovodkaz"/>
          </w:rPr>
          <w:t>2.1</w:t>
        </w:r>
        <w:r w:rsidRPr="007971ED">
          <w:rPr>
            <w:rFonts w:ascii="Calibri" w:hAnsi="Calibri"/>
            <w:smallCaps w:val="0"/>
            <w:sz w:val="22"/>
            <w:szCs w:val="22"/>
          </w:rPr>
          <w:tab/>
        </w:r>
        <w:r w:rsidRPr="00BC54CF">
          <w:rPr>
            <w:rStyle w:val="Hypertextovodkaz"/>
          </w:rPr>
          <w:t>ESP8266 – 201</w:t>
        </w:r>
        <w:r>
          <w:rPr>
            <w:webHidden/>
          </w:rPr>
          <w:tab/>
        </w:r>
        <w:r>
          <w:rPr>
            <w:webHidden/>
          </w:rPr>
          <w:fldChar w:fldCharType="begin"/>
        </w:r>
        <w:r>
          <w:rPr>
            <w:webHidden/>
          </w:rPr>
          <w:instrText xml:space="preserve"> PAGEREF _Toc471201090 \h </w:instrText>
        </w:r>
        <w:r>
          <w:rPr>
            <w:webHidden/>
          </w:rPr>
        </w:r>
        <w:r>
          <w:rPr>
            <w:webHidden/>
          </w:rPr>
          <w:fldChar w:fldCharType="separate"/>
        </w:r>
        <w:r>
          <w:rPr>
            <w:webHidden/>
          </w:rPr>
          <w:t>10</w:t>
        </w:r>
        <w:r>
          <w:rPr>
            <w:webHidden/>
          </w:rPr>
          <w:fldChar w:fldCharType="end"/>
        </w:r>
      </w:hyperlink>
    </w:p>
    <w:p w14:paraId="7D72E71F" w14:textId="77777777" w:rsidR="00A663F3" w:rsidRPr="007971ED" w:rsidRDefault="00A663F3">
      <w:pPr>
        <w:pStyle w:val="Obsah3"/>
        <w:rPr>
          <w:rFonts w:ascii="Calibri" w:hAnsi="Calibri"/>
          <w:smallCaps w:val="0"/>
          <w:sz w:val="22"/>
          <w:szCs w:val="22"/>
        </w:rPr>
      </w:pPr>
      <w:hyperlink w:anchor="_Toc471201091" w:history="1">
        <w:r w:rsidRPr="00BC54CF">
          <w:rPr>
            <w:rStyle w:val="Hypertextovodkaz"/>
          </w:rPr>
          <w:t>2.2</w:t>
        </w:r>
        <w:r w:rsidRPr="007971ED">
          <w:rPr>
            <w:rFonts w:ascii="Calibri" w:hAnsi="Calibri"/>
            <w:smallCaps w:val="0"/>
            <w:sz w:val="22"/>
            <w:szCs w:val="22"/>
          </w:rPr>
          <w:tab/>
        </w:r>
        <w:r w:rsidRPr="00BC54CF">
          <w:rPr>
            <w:rStyle w:val="Hypertextovodkaz"/>
          </w:rPr>
          <w:t>C++</w:t>
        </w:r>
        <w:r>
          <w:rPr>
            <w:webHidden/>
          </w:rPr>
          <w:tab/>
        </w:r>
        <w:r>
          <w:rPr>
            <w:webHidden/>
          </w:rPr>
          <w:fldChar w:fldCharType="begin"/>
        </w:r>
        <w:r>
          <w:rPr>
            <w:webHidden/>
          </w:rPr>
          <w:instrText xml:space="preserve"> PAGEREF _Toc471201091 \h </w:instrText>
        </w:r>
        <w:r>
          <w:rPr>
            <w:webHidden/>
          </w:rPr>
        </w:r>
        <w:r>
          <w:rPr>
            <w:webHidden/>
          </w:rPr>
          <w:fldChar w:fldCharType="separate"/>
        </w:r>
        <w:r>
          <w:rPr>
            <w:webHidden/>
          </w:rPr>
          <w:t>10</w:t>
        </w:r>
        <w:r>
          <w:rPr>
            <w:webHidden/>
          </w:rPr>
          <w:fldChar w:fldCharType="end"/>
        </w:r>
      </w:hyperlink>
    </w:p>
    <w:p w14:paraId="3C1991D0" w14:textId="77777777" w:rsidR="00A663F3" w:rsidRPr="007971ED" w:rsidRDefault="00A663F3">
      <w:pPr>
        <w:pStyle w:val="Obsah4"/>
        <w:tabs>
          <w:tab w:val="left" w:pos="1418"/>
        </w:tabs>
        <w:rPr>
          <w:rFonts w:ascii="Calibri" w:hAnsi="Calibri"/>
          <w:sz w:val="22"/>
          <w:szCs w:val="22"/>
        </w:rPr>
      </w:pPr>
      <w:hyperlink w:anchor="_Toc471201092" w:history="1">
        <w:r w:rsidRPr="00BC54CF">
          <w:rPr>
            <w:rStyle w:val="Hypertextovodkaz"/>
          </w:rPr>
          <w:t>2.2.1</w:t>
        </w:r>
        <w:r w:rsidRPr="007971ED">
          <w:rPr>
            <w:rFonts w:ascii="Calibri" w:hAnsi="Calibri"/>
            <w:sz w:val="22"/>
            <w:szCs w:val="22"/>
          </w:rPr>
          <w:tab/>
        </w:r>
        <w:r w:rsidRPr="00BC54CF">
          <w:rPr>
            <w:rStyle w:val="Hypertextovodkaz"/>
          </w:rPr>
          <w:t>Sming</w:t>
        </w:r>
        <w:r>
          <w:rPr>
            <w:webHidden/>
          </w:rPr>
          <w:tab/>
        </w:r>
        <w:r>
          <w:rPr>
            <w:webHidden/>
          </w:rPr>
          <w:fldChar w:fldCharType="begin"/>
        </w:r>
        <w:r>
          <w:rPr>
            <w:webHidden/>
          </w:rPr>
          <w:instrText xml:space="preserve"> PAGEREF _Toc471201092 \h </w:instrText>
        </w:r>
        <w:r>
          <w:rPr>
            <w:webHidden/>
          </w:rPr>
        </w:r>
        <w:r>
          <w:rPr>
            <w:webHidden/>
          </w:rPr>
          <w:fldChar w:fldCharType="separate"/>
        </w:r>
        <w:r>
          <w:rPr>
            <w:webHidden/>
          </w:rPr>
          <w:t>10</w:t>
        </w:r>
        <w:r>
          <w:rPr>
            <w:webHidden/>
          </w:rPr>
          <w:fldChar w:fldCharType="end"/>
        </w:r>
      </w:hyperlink>
    </w:p>
    <w:p w14:paraId="3BFBB4A6" w14:textId="77777777" w:rsidR="00A663F3" w:rsidRPr="007971ED" w:rsidRDefault="00A663F3">
      <w:pPr>
        <w:pStyle w:val="Obsah4"/>
        <w:tabs>
          <w:tab w:val="left" w:pos="1418"/>
        </w:tabs>
        <w:rPr>
          <w:rFonts w:ascii="Calibri" w:hAnsi="Calibri"/>
          <w:sz w:val="22"/>
          <w:szCs w:val="22"/>
        </w:rPr>
      </w:pPr>
      <w:hyperlink w:anchor="_Toc471201093" w:history="1">
        <w:r w:rsidRPr="00BC54CF">
          <w:rPr>
            <w:rStyle w:val="Hypertextovodkaz"/>
          </w:rPr>
          <w:t>2.2.2</w:t>
        </w:r>
        <w:r w:rsidRPr="007971ED">
          <w:rPr>
            <w:rFonts w:ascii="Calibri" w:hAnsi="Calibri"/>
            <w:sz w:val="22"/>
            <w:szCs w:val="22"/>
          </w:rPr>
          <w:tab/>
        </w:r>
        <w:r w:rsidRPr="00BC54CF">
          <w:rPr>
            <w:rStyle w:val="Hypertextovodkaz"/>
          </w:rPr>
          <w:t>SDL</w:t>
        </w:r>
        <w:r>
          <w:rPr>
            <w:webHidden/>
          </w:rPr>
          <w:tab/>
        </w:r>
        <w:r>
          <w:rPr>
            <w:webHidden/>
          </w:rPr>
          <w:fldChar w:fldCharType="begin"/>
        </w:r>
        <w:r>
          <w:rPr>
            <w:webHidden/>
          </w:rPr>
          <w:instrText xml:space="preserve"> PAGEREF _Toc471201093 \h </w:instrText>
        </w:r>
        <w:r>
          <w:rPr>
            <w:webHidden/>
          </w:rPr>
        </w:r>
        <w:r>
          <w:rPr>
            <w:webHidden/>
          </w:rPr>
          <w:fldChar w:fldCharType="separate"/>
        </w:r>
        <w:r>
          <w:rPr>
            <w:webHidden/>
          </w:rPr>
          <w:t>11</w:t>
        </w:r>
        <w:r>
          <w:rPr>
            <w:webHidden/>
          </w:rPr>
          <w:fldChar w:fldCharType="end"/>
        </w:r>
      </w:hyperlink>
    </w:p>
    <w:p w14:paraId="424E2736" w14:textId="77777777" w:rsidR="00A663F3" w:rsidRPr="007971ED" w:rsidRDefault="00A663F3">
      <w:pPr>
        <w:pStyle w:val="Obsah3"/>
        <w:rPr>
          <w:rFonts w:ascii="Calibri" w:hAnsi="Calibri"/>
          <w:smallCaps w:val="0"/>
          <w:sz w:val="22"/>
          <w:szCs w:val="22"/>
        </w:rPr>
      </w:pPr>
      <w:hyperlink w:anchor="_Toc471201094" w:history="1">
        <w:r w:rsidRPr="00BC54CF">
          <w:rPr>
            <w:rStyle w:val="Hypertextovodkaz"/>
          </w:rPr>
          <w:t>2.3</w:t>
        </w:r>
        <w:r w:rsidRPr="007971ED">
          <w:rPr>
            <w:rFonts w:ascii="Calibri" w:hAnsi="Calibri"/>
            <w:smallCaps w:val="0"/>
            <w:sz w:val="22"/>
            <w:szCs w:val="22"/>
          </w:rPr>
          <w:tab/>
        </w:r>
        <w:r w:rsidRPr="00BC54CF">
          <w:rPr>
            <w:rStyle w:val="Hypertextovodkaz"/>
          </w:rPr>
          <w:t>Využité programy</w:t>
        </w:r>
        <w:r>
          <w:rPr>
            <w:webHidden/>
          </w:rPr>
          <w:tab/>
        </w:r>
        <w:r>
          <w:rPr>
            <w:webHidden/>
          </w:rPr>
          <w:fldChar w:fldCharType="begin"/>
        </w:r>
        <w:r>
          <w:rPr>
            <w:webHidden/>
          </w:rPr>
          <w:instrText xml:space="preserve"> PAGEREF _Toc471201094 \h </w:instrText>
        </w:r>
        <w:r>
          <w:rPr>
            <w:webHidden/>
          </w:rPr>
        </w:r>
        <w:r>
          <w:rPr>
            <w:webHidden/>
          </w:rPr>
          <w:fldChar w:fldCharType="separate"/>
        </w:r>
        <w:r>
          <w:rPr>
            <w:webHidden/>
          </w:rPr>
          <w:t>11</w:t>
        </w:r>
        <w:r>
          <w:rPr>
            <w:webHidden/>
          </w:rPr>
          <w:fldChar w:fldCharType="end"/>
        </w:r>
      </w:hyperlink>
    </w:p>
    <w:p w14:paraId="4B431377" w14:textId="77777777" w:rsidR="00A663F3" w:rsidRPr="007971ED" w:rsidRDefault="00A663F3">
      <w:pPr>
        <w:pStyle w:val="Obsah4"/>
        <w:tabs>
          <w:tab w:val="left" w:pos="1418"/>
        </w:tabs>
        <w:rPr>
          <w:rFonts w:ascii="Calibri" w:hAnsi="Calibri"/>
          <w:sz w:val="22"/>
          <w:szCs w:val="22"/>
        </w:rPr>
      </w:pPr>
      <w:hyperlink w:anchor="_Toc471201095" w:history="1">
        <w:r w:rsidRPr="00BC54CF">
          <w:rPr>
            <w:rStyle w:val="Hypertextovodkaz"/>
          </w:rPr>
          <w:t>2.3.1</w:t>
        </w:r>
        <w:r w:rsidRPr="007971ED">
          <w:rPr>
            <w:rFonts w:ascii="Calibri" w:hAnsi="Calibri"/>
            <w:sz w:val="22"/>
            <w:szCs w:val="22"/>
          </w:rPr>
          <w:tab/>
        </w:r>
        <w:r w:rsidRPr="00BC54CF">
          <w:rPr>
            <w:rStyle w:val="Hypertextovodkaz"/>
          </w:rPr>
          <w:t>NetBeans</w:t>
        </w:r>
        <w:r>
          <w:rPr>
            <w:webHidden/>
          </w:rPr>
          <w:tab/>
        </w:r>
        <w:r>
          <w:rPr>
            <w:webHidden/>
          </w:rPr>
          <w:fldChar w:fldCharType="begin"/>
        </w:r>
        <w:r>
          <w:rPr>
            <w:webHidden/>
          </w:rPr>
          <w:instrText xml:space="preserve"> PAGEREF _Toc471201095 \h </w:instrText>
        </w:r>
        <w:r>
          <w:rPr>
            <w:webHidden/>
          </w:rPr>
        </w:r>
        <w:r>
          <w:rPr>
            <w:webHidden/>
          </w:rPr>
          <w:fldChar w:fldCharType="separate"/>
        </w:r>
        <w:r>
          <w:rPr>
            <w:webHidden/>
          </w:rPr>
          <w:t>11</w:t>
        </w:r>
        <w:r>
          <w:rPr>
            <w:webHidden/>
          </w:rPr>
          <w:fldChar w:fldCharType="end"/>
        </w:r>
      </w:hyperlink>
    </w:p>
    <w:p w14:paraId="674E95B1" w14:textId="77777777" w:rsidR="00A663F3" w:rsidRPr="007971ED" w:rsidRDefault="00A663F3">
      <w:pPr>
        <w:pStyle w:val="Obsah4"/>
        <w:tabs>
          <w:tab w:val="left" w:pos="1418"/>
        </w:tabs>
        <w:rPr>
          <w:rFonts w:ascii="Calibri" w:hAnsi="Calibri"/>
          <w:sz w:val="22"/>
          <w:szCs w:val="22"/>
        </w:rPr>
      </w:pPr>
      <w:hyperlink w:anchor="_Toc471201096" w:history="1">
        <w:r w:rsidRPr="00BC54CF">
          <w:rPr>
            <w:rStyle w:val="Hypertextovodkaz"/>
          </w:rPr>
          <w:t>2.3.2</w:t>
        </w:r>
        <w:r w:rsidRPr="007971ED">
          <w:rPr>
            <w:rFonts w:ascii="Calibri" w:hAnsi="Calibri"/>
            <w:sz w:val="22"/>
            <w:szCs w:val="22"/>
          </w:rPr>
          <w:tab/>
        </w:r>
        <w:r w:rsidRPr="00BC54CF">
          <w:rPr>
            <w:rStyle w:val="Hypertextovodkaz"/>
          </w:rPr>
          <w:t>Sublime text</w:t>
        </w:r>
        <w:r>
          <w:rPr>
            <w:webHidden/>
          </w:rPr>
          <w:tab/>
        </w:r>
        <w:r>
          <w:rPr>
            <w:webHidden/>
          </w:rPr>
          <w:fldChar w:fldCharType="begin"/>
        </w:r>
        <w:r>
          <w:rPr>
            <w:webHidden/>
          </w:rPr>
          <w:instrText xml:space="preserve"> PAGEREF _Toc471201096 \h </w:instrText>
        </w:r>
        <w:r>
          <w:rPr>
            <w:webHidden/>
          </w:rPr>
        </w:r>
        <w:r>
          <w:rPr>
            <w:webHidden/>
          </w:rPr>
          <w:fldChar w:fldCharType="separate"/>
        </w:r>
        <w:r>
          <w:rPr>
            <w:webHidden/>
          </w:rPr>
          <w:t>11</w:t>
        </w:r>
        <w:r>
          <w:rPr>
            <w:webHidden/>
          </w:rPr>
          <w:fldChar w:fldCharType="end"/>
        </w:r>
      </w:hyperlink>
    </w:p>
    <w:p w14:paraId="4CD1A2DB" w14:textId="77777777" w:rsidR="00A663F3" w:rsidRPr="007971ED" w:rsidRDefault="00A663F3">
      <w:pPr>
        <w:pStyle w:val="Obsah2"/>
        <w:rPr>
          <w:rFonts w:ascii="Calibri" w:hAnsi="Calibri"/>
          <w:b w:val="0"/>
          <w:bCs w:val="0"/>
          <w:caps w:val="0"/>
          <w:sz w:val="22"/>
          <w:szCs w:val="22"/>
        </w:rPr>
      </w:pPr>
      <w:hyperlink w:anchor="_Toc471201097" w:history="1">
        <w:r w:rsidRPr="00BC54CF">
          <w:rPr>
            <w:rStyle w:val="Hypertextovodkaz"/>
          </w:rPr>
          <w:t>3</w:t>
        </w:r>
        <w:r w:rsidRPr="007971ED">
          <w:rPr>
            <w:rFonts w:ascii="Calibri" w:hAnsi="Calibri"/>
            <w:b w:val="0"/>
            <w:bCs w:val="0"/>
            <w:caps w:val="0"/>
            <w:sz w:val="22"/>
            <w:szCs w:val="22"/>
          </w:rPr>
          <w:tab/>
        </w:r>
        <w:r w:rsidRPr="00BC54CF">
          <w:rPr>
            <w:rStyle w:val="Hypertextovodkaz"/>
          </w:rPr>
          <w:t>Způsoby řešení a použité postupy</w:t>
        </w:r>
        <w:r>
          <w:rPr>
            <w:webHidden/>
          </w:rPr>
          <w:tab/>
        </w:r>
        <w:r>
          <w:rPr>
            <w:webHidden/>
          </w:rPr>
          <w:fldChar w:fldCharType="begin"/>
        </w:r>
        <w:r>
          <w:rPr>
            <w:webHidden/>
          </w:rPr>
          <w:instrText xml:space="preserve"> PAGEREF _Toc471201097 \h </w:instrText>
        </w:r>
        <w:r>
          <w:rPr>
            <w:webHidden/>
          </w:rPr>
        </w:r>
        <w:r>
          <w:rPr>
            <w:webHidden/>
          </w:rPr>
          <w:fldChar w:fldCharType="separate"/>
        </w:r>
        <w:r>
          <w:rPr>
            <w:webHidden/>
          </w:rPr>
          <w:t>12</w:t>
        </w:r>
        <w:r>
          <w:rPr>
            <w:webHidden/>
          </w:rPr>
          <w:fldChar w:fldCharType="end"/>
        </w:r>
      </w:hyperlink>
    </w:p>
    <w:p w14:paraId="2161998E" w14:textId="77777777" w:rsidR="00A663F3" w:rsidRPr="007971ED" w:rsidRDefault="00A663F3">
      <w:pPr>
        <w:pStyle w:val="Obsah3"/>
        <w:rPr>
          <w:rFonts w:ascii="Calibri" w:hAnsi="Calibri"/>
          <w:smallCaps w:val="0"/>
          <w:sz w:val="22"/>
          <w:szCs w:val="22"/>
        </w:rPr>
      </w:pPr>
      <w:hyperlink w:anchor="_Toc471201098" w:history="1">
        <w:r w:rsidRPr="00BC54CF">
          <w:rPr>
            <w:rStyle w:val="Hypertextovodkaz"/>
          </w:rPr>
          <w:t>3.1</w:t>
        </w:r>
        <w:r w:rsidRPr="007971ED">
          <w:rPr>
            <w:rFonts w:ascii="Calibri" w:hAnsi="Calibri"/>
            <w:smallCaps w:val="0"/>
            <w:sz w:val="22"/>
            <w:szCs w:val="22"/>
          </w:rPr>
          <w:tab/>
        </w:r>
        <w:r w:rsidRPr="00BC54CF">
          <w:rPr>
            <w:rStyle w:val="Hypertextovodkaz"/>
          </w:rPr>
          <w:t>Část časomíry u terčů</w:t>
        </w:r>
        <w:r>
          <w:rPr>
            <w:webHidden/>
          </w:rPr>
          <w:tab/>
        </w:r>
        <w:r>
          <w:rPr>
            <w:webHidden/>
          </w:rPr>
          <w:fldChar w:fldCharType="begin"/>
        </w:r>
        <w:r>
          <w:rPr>
            <w:webHidden/>
          </w:rPr>
          <w:instrText xml:space="preserve"> PAGEREF _Toc471201098 \h </w:instrText>
        </w:r>
        <w:r>
          <w:rPr>
            <w:webHidden/>
          </w:rPr>
        </w:r>
        <w:r>
          <w:rPr>
            <w:webHidden/>
          </w:rPr>
          <w:fldChar w:fldCharType="separate"/>
        </w:r>
        <w:r>
          <w:rPr>
            <w:webHidden/>
          </w:rPr>
          <w:t>12</w:t>
        </w:r>
        <w:r>
          <w:rPr>
            <w:webHidden/>
          </w:rPr>
          <w:fldChar w:fldCharType="end"/>
        </w:r>
      </w:hyperlink>
    </w:p>
    <w:p w14:paraId="384CA8F0" w14:textId="77777777" w:rsidR="00A663F3" w:rsidRPr="007971ED" w:rsidRDefault="00A663F3">
      <w:pPr>
        <w:pStyle w:val="Obsah3"/>
        <w:rPr>
          <w:rFonts w:ascii="Calibri" w:hAnsi="Calibri"/>
          <w:smallCaps w:val="0"/>
          <w:sz w:val="22"/>
          <w:szCs w:val="22"/>
        </w:rPr>
      </w:pPr>
      <w:hyperlink w:anchor="_Toc471201099" w:history="1">
        <w:r w:rsidRPr="00BC54CF">
          <w:rPr>
            <w:rStyle w:val="Hypertextovodkaz"/>
          </w:rPr>
          <w:t>3.2</w:t>
        </w:r>
        <w:r w:rsidRPr="007971ED">
          <w:rPr>
            <w:rFonts w:ascii="Calibri" w:hAnsi="Calibri"/>
            <w:smallCaps w:val="0"/>
            <w:sz w:val="22"/>
            <w:szCs w:val="22"/>
          </w:rPr>
          <w:tab/>
        </w:r>
        <w:r w:rsidRPr="00BC54CF">
          <w:rPr>
            <w:rStyle w:val="Hypertextovodkaz"/>
          </w:rPr>
          <w:t>Část časomíry u startu</w:t>
        </w:r>
        <w:r>
          <w:rPr>
            <w:webHidden/>
          </w:rPr>
          <w:tab/>
        </w:r>
        <w:r>
          <w:rPr>
            <w:webHidden/>
          </w:rPr>
          <w:fldChar w:fldCharType="begin"/>
        </w:r>
        <w:r>
          <w:rPr>
            <w:webHidden/>
          </w:rPr>
          <w:instrText xml:space="preserve"> PAGEREF _Toc471201099 \h </w:instrText>
        </w:r>
        <w:r>
          <w:rPr>
            <w:webHidden/>
          </w:rPr>
        </w:r>
        <w:r>
          <w:rPr>
            <w:webHidden/>
          </w:rPr>
          <w:fldChar w:fldCharType="separate"/>
        </w:r>
        <w:r>
          <w:rPr>
            <w:webHidden/>
          </w:rPr>
          <w:t>12</w:t>
        </w:r>
        <w:r>
          <w:rPr>
            <w:webHidden/>
          </w:rPr>
          <w:fldChar w:fldCharType="end"/>
        </w:r>
      </w:hyperlink>
    </w:p>
    <w:p w14:paraId="6FF9DC8C" w14:textId="77777777" w:rsidR="00A663F3" w:rsidRPr="007971ED" w:rsidRDefault="00A663F3">
      <w:pPr>
        <w:pStyle w:val="Obsah3"/>
        <w:rPr>
          <w:rFonts w:ascii="Calibri" w:hAnsi="Calibri"/>
          <w:smallCaps w:val="0"/>
          <w:sz w:val="22"/>
          <w:szCs w:val="22"/>
        </w:rPr>
      </w:pPr>
      <w:hyperlink w:anchor="_Toc471201100" w:history="1">
        <w:r w:rsidRPr="00BC54CF">
          <w:rPr>
            <w:rStyle w:val="Hypertextovodkaz"/>
          </w:rPr>
          <w:t>3.3</w:t>
        </w:r>
        <w:r w:rsidRPr="007971ED">
          <w:rPr>
            <w:rFonts w:ascii="Calibri" w:hAnsi="Calibri"/>
            <w:smallCaps w:val="0"/>
            <w:sz w:val="22"/>
            <w:szCs w:val="22"/>
          </w:rPr>
          <w:tab/>
        </w:r>
        <w:r w:rsidRPr="00BC54CF">
          <w:rPr>
            <w:rStyle w:val="Hypertextovodkaz"/>
          </w:rPr>
          <w:t>Webová část aplikace</w:t>
        </w:r>
        <w:r>
          <w:rPr>
            <w:webHidden/>
          </w:rPr>
          <w:tab/>
        </w:r>
        <w:r>
          <w:rPr>
            <w:webHidden/>
          </w:rPr>
          <w:fldChar w:fldCharType="begin"/>
        </w:r>
        <w:r>
          <w:rPr>
            <w:webHidden/>
          </w:rPr>
          <w:instrText xml:space="preserve"> PAGEREF _Toc471201100 \h </w:instrText>
        </w:r>
        <w:r>
          <w:rPr>
            <w:webHidden/>
          </w:rPr>
        </w:r>
        <w:r>
          <w:rPr>
            <w:webHidden/>
          </w:rPr>
          <w:fldChar w:fldCharType="separate"/>
        </w:r>
        <w:r>
          <w:rPr>
            <w:webHidden/>
          </w:rPr>
          <w:t>12</w:t>
        </w:r>
        <w:r>
          <w:rPr>
            <w:webHidden/>
          </w:rPr>
          <w:fldChar w:fldCharType="end"/>
        </w:r>
      </w:hyperlink>
    </w:p>
    <w:p w14:paraId="5F8ECD23" w14:textId="77777777" w:rsidR="00A663F3" w:rsidRPr="007971ED" w:rsidRDefault="00A663F3">
      <w:pPr>
        <w:pStyle w:val="Obsah2"/>
        <w:rPr>
          <w:rFonts w:ascii="Calibri" w:hAnsi="Calibri"/>
          <w:b w:val="0"/>
          <w:bCs w:val="0"/>
          <w:caps w:val="0"/>
          <w:sz w:val="22"/>
          <w:szCs w:val="22"/>
        </w:rPr>
      </w:pPr>
      <w:hyperlink w:anchor="_Toc471201101" w:history="1">
        <w:r w:rsidRPr="00BC54CF">
          <w:rPr>
            <w:rStyle w:val="Hypertextovodkaz"/>
          </w:rPr>
          <w:t>4</w:t>
        </w:r>
        <w:r w:rsidRPr="007971ED">
          <w:rPr>
            <w:rFonts w:ascii="Calibri" w:hAnsi="Calibri"/>
            <w:b w:val="0"/>
            <w:bCs w:val="0"/>
            <w:caps w:val="0"/>
            <w:sz w:val="22"/>
            <w:szCs w:val="22"/>
          </w:rPr>
          <w:tab/>
        </w:r>
        <w:r w:rsidRPr="00BC54CF">
          <w:rPr>
            <w:rStyle w:val="Hypertextovodkaz"/>
          </w:rPr>
          <w:t>Výsledky řešení, výstupy, uživatelský manuál</w:t>
        </w:r>
        <w:r>
          <w:rPr>
            <w:webHidden/>
          </w:rPr>
          <w:tab/>
        </w:r>
        <w:r>
          <w:rPr>
            <w:webHidden/>
          </w:rPr>
          <w:fldChar w:fldCharType="begin"/>
        </w:r>
        <w:r>
          <w:rPr>
            <w:webHidden/>
          </w:rPr>
          <w:instrText xml:space="preserve"> PAGEREF _Toc471201101 \h </w:instrText>
        </w:r>
        <w:r>
          <w:rPr>
            <w:webHidden/>
          </w:rPr>
        </w:r>
        <w:r>
          <w:rPr>
            <w:webHidden/>
          </w:rPr>
          <w:fldChar w:fldCharType="separate"/>
        </w:r>
        <w:r>
          <w:rPr>
            <w:webHidden/>
          </w:rPr>
          <w:t>13</w:t>
        </w:r>
        <w:r>
          <w:rPr>
            <w:webHidden/>
          </w:rPr>
          <w:fldChar w:fldCharType="end"/>
        </w:r>
      </w:hyperlink>
    </w:p>
    <w:p w14:paraId="04608F4F" w14:textId="77777777" w:rsidR="00A663F3" w:rsidRPr="007971ED" w:rsidRDefault="00A663F3">
      <w:pPr>
        <w:pStyle w:val="Obsah3"/>
        <w:rPr>
          <w:rFonts w:ascii="Calibri" w:hAnsi="Calibri"/>
          <w:smallCaps w:val="0"/>
          <w:sz w:val="22"/>
          <w:szCs w:val="22"/>
        </w:rPr>
      </w:pPr>
      <w:hyperlink w:anchor="_Toc471201102" w:history="1">
        <w:r w:rsidRPr="00BC54CF">
          <w:rPr>
            <w:rStyle w:val="Hypertextovodkaz"/>
          </w:rPr>
          <w:t>4.1</w:t>
        </w:r>
        <w:r w:rsidRPr="007971ED">
          <w:rPr>
            <w:rFonts w:ascii="Calibri" w:hAnsi="Calibri"/>
            <w:smallCaps w:val="0"/>
            <w:sz w:val="22"/>
            <w:szCs w:val="22"/>
          </w:rPr>
          <w:tab/>
        </w:r>
        <w:r w:rsidRPr="00BC54CF">
          <w:rPr>
            <w:rStyle w:val="Hypertextovodkaz"/>
          </w:rPr>
          <w:t>Ovládání</w:t>
        </w:r>
        <w:r>
          <w:rPr>
            <w:webHidden/>
          </w:rPr>
          <w:tab/>
        </w:r>
        <w:r>
          <w:rPr>
            <w:webHidden/>
          </w:rPr>
          <w:fldChar w:fldCharType="begin"/>
        </w:r>
        <w:r>
          <w:rPr>
            <w:webHidden/>
          </w:rPr>
          <w:instrText xml:space="preserve"> PAGEREF _Toc471201102 \h </w:instrText>
        </w:r>
        <w:r>
          <w:rPr>
            <w:webHidden/>
          </w:rPr>
        </w:r>
        <w:r>
          <w:rPr>
            <w:webHidden/>
          </w:rPr>
          <w:fldChar w:fldCharType="separate"/>
        </w:r>
        <w:r>
          <w:rPr>
            <w:webHidden/>
          </w:rPr>
          <w:t>13</w:t>
        </w:r>
        <w:r>
          <w:rPr>
            <w:webHidden/>
          </w:rPr>
          <w:fldChar w:fldCharType="end"/>
        </w:r>
      </w:hyperlink>
    </w:p>
    <w:p w14:paraId="07668A24" w14:textId="77777777" w:rsidR="00A663F3" w:rsidRPr="007971ED" w:rsidRDefault="00A663F3">
      <w:pPr>
        <w:pStyle w:val="Obsah4"/>
        <w:tabs>
          <w:tab w:val="left" w:pos="1418"/>
        </w:tabs>
        <w:rPr>
          <w:rFonts w:ascii="Calibri" w:hAnsi="Calibri"/>
          <w:sz w:val="22"/>
          <w:szCs w:val="22"/>
        </w:rPr>
      </w:pPr>
      <w:hyperlink w:anchor="_Toc471201103" w:history="1">
        <w:r w:rsidRPr="00BC54CF">
          <w:rPr>
            <w:rStyle w:val="Hypertextovodkaz"/>
          </w:rPr>
          <w:t>4.1.1</w:t>
        </w:r>
        <w:r w:rsidRPr="007971ED">
          <w:rPr>
            <w:rFonts w:ascii="Calibri" w:hAnsi="Calibri"/>
            <w:sz w:val="22"/>
            <w:szCs w:val="22"/>
          </w:rPr>
          <w:tab/>
        </w:r>
        <w:r w:rsidRPr="00BC54CF">
          <w:rPr>
            <w:rStyle w:val="Hypertextovodkaz"/>
          </w:rPr>
          <w:t>Konzole</w:t>
        </w:r>
        <w:r>
          <w:rPr>
            <w:webHidden/>
          </w:rPr>
          <w:tab/>
        </w:r>
        <w:r>
          <w:rPr>
            <w:webHidden/>
          </w:rPr>
          <w:fldChar w:fldCharType="begin"/>
        </w:r>
        <w:r>
          <w:rPr>
            <w:webHidden/>
          </w:rPr>
          <w:instrText xml:space="preserve"> PAGEREF _Toc471201103 \h </w:instrText>
        </w:r>
        <w:r>
          <w:rPr>
            <w:webHidden/>
          </w:rPr>
        </w:r>
        <w:r>
          <w:rPr>
            <w:webHidden/>
          </w:rPr>
          <w:fldChar w:fldCharType="separate"/>
        </w:r>
        <w:r>
          <w:rPr>
            <w:webHidden/>
          </w:rPr>
          <w:t>13</w:t>
        </w:r>
        <w:r>
          <w:rPr>
            <w:webHidden/>
          </w:rPr>
          <w:fldChar w:fldCharType="end"/>
        </w:r>
      </w:hyperlink>
    </w:p>
    <w:p w14:paraId="03CE42A6" w14:textId="77777777" w:rsidR="00A663F3" w:rsidRPr="007971ED" w:rsidRDefault="00A663F3">
      <w:pPr>
        <w:pStyle w:val="Obsah4"/>
        <w:tabs>
          <w:tab w:val="left" w:pos="1418"/>
        </w:tabs>
        <w:rPr>
          <w:rFonts w:ascii="Calibri" w:hAnsi="Calibri"/>
          <w:sz w:val="22"/>
          <w:szCs w:val="22"/>
        </w:rPr>
      </w:pPr>
      <w:hyperlink w:anchor="_Toc471201104" w:history="1">
        <w:r w:rsidRPr="00BC54CF">
          <w:rPr>
            <w:rStyle w:val="Hypertextovodkaz"/>
          </w:rPr>
          <w:t>4.1.2</w:t>
        </w:r>
        <w:r w:rsidRPr="007971ED">
          <w:rPr>
            <w:rFonts w:ascii="Calibri" w:hAnsi="Calibri"/>
            <w:sz w:val="22"/>
            <w:szCs w:val="22"/>
          </w:rPr>
          <w:tab/>
        </w:r>
        <w:r w:rsidRPr="00BC54CF">
          <w:rPr>
            <w:rStyle w:val="Hypertextovodkaz"/>
          </w:rPr>
          <w:t>GUI</w:t>
        </w:r>
        <w:r>
          <w:rPr>
            <w:webHidden/>
          </w:rPr>
          <w:tab/>
        </w:r>
        <w:r>
          <w:rPr>
            <w:webHidden/>
          </w:rPr>
          <w:fldChar w:fldCharType="begin"/>
        </w:r>
        <w:r>
          <w:rPr>
            <w:webHidden/>
          </w:rPr>
          <w:instrText xml:space="preserve"> PAGEREF _Toc471201104 \h </w:instrText>
        </w:r>
        <w:r>
          <w:rPr>
            <w:webHidden/>
          </w:rPr>
        </w:r>
        <w:r>
          <w:rPr>
            <w:webHidden/>
          </w:rPr>
          <w:fldChar w:fldCharType="separate"/>
        </w:r>
        <w:r>
          <w:rPr>
            <w:webHidden/>
          </w:rPr>
          <w:t>13</w:t>
        </w:r>
        <w:r>
          <w:rPr>
            <w:webHidden/>
          </w:rPr>
          <w:fldChar w:fldCharType="end"/>
        </w:r>
      </w:hyperlink>
    </w:p>
    <w:p w14:paraId="1ADF9D4B" w14:textId="77777777" w:rsidR="00A663F3" w:rsidRPr="007971ED" w:rsidRDefault="00A663F3">
      <w:pPr>
        <w:pStyle w:val="Obsah4"/>
        <w:tabs>
          <w:tab w:val="left" w:pos="1418"/>
        </w:tabs>
        <w:rPr>
          <w:rFonts w:ascii="Calibri" w:hAnsi="Calibri"/>
          <w:sz w:val="22"/>
          <w:szCs w:val="22"/>
        </w:rPr>
      </w:pPr>
      <w:hyperlink w:anchor="_Toc471201105" w:history="1">
        <w:r w:rsidRPr="00BC54CF">
          <w:rPr>
            <w:rStyle w:val="Hypertextovodkaz"/>
          </w:rPr>
          <w:t>4.1.3</w:t>
        </w:r>
        <w:r w:rsidRPr="007971ED">
          <w:rPr>
            <w:rFonts w:ascii="Calibri" w:hAnsi="Calibri"/>
            <w:sz w:val="22"/>
            <w:szCs w:val="22"/>
          </w:rPr>
          <w:tab/>
        </w:r>
        <w:r w:rsidRPr="00BC54CF">
          <w:rPr>
            <w:rStyle w:val="Hypertextovodkaz"/>
          </w:rPr>
          <w:t>Web</w:t>
        </w:r>
        <w:r>
          <w:rPr>
            <w:webHidden/>
          </w:rPr>
          <w:tab/>
        </w:r>
        <w:r>
          <w:rPr>
            <w:webHidden/>
          </w:rPr>
          <w:fldChar w:fldCharType="begin"/>
        </w:r>
        <w:r>
          <w:rPr>
            <w:webHidden/>
          </w:rPr>
          <w:instrText xml:space="preserve"> PAGEREF _Toc471201105 \h </w:instrText>
        </w:r>
        <w:r>
          <w:rPr>
            <w:webHidden/>
          </w:rPr>
        </w:r>
        <w:r>
          <w:rPr>
            <w:webHidden/>
          </w:rPr>
          <w:fldChar w:fldCharType="separate"/>
        </w:r>
        <w:r>
          <w:rPr>
            <w:webHidden/>
          </w:rPr>
          <w:t>13</w:t>
        </w:r>
        <w:r>
          <w:rPr>
            <w:webHidden/>
          </w:rPr>
          <w:fldChar w:fldCharType="end"/>
        </w:r>
      </w:hyperlink>
    </w:p>
    <w:p w14:paraId="0FA20890" w14:textId="77777777" w:rsidR="00A663F3" w:rsidRPr="007971ED" w:rsidRDefault="00A663F3">
      <w:pPr>
        <w:pStyle w:val="Obsah2"/>
        <w:rPr>
          <w:rFonts w:ascii="Calibri" w:hAnsi="Calibri"/>
          <w:b w:val="0"/>
          <w:bCs w:val="0"/>
          <w:caps w:val="0"/>
          <w:sz w:val="22"/>
          <w:szCs w:val="22"/>
        </w:rPr>
      </w:pPr>
      <w:hyperlink w:anchor="_Toc471201106" w:history="1">
        <w:r w:rsidRPr="00BC54CF">
          <w:rPr>
            <w:rStyle w:val="Hypertextovodkaz"/>
          </w:rPr>
          <w:t>Závěr</w:t>
        </w:r>
        <w:r>
          <w:rPr>
            <w:webHidden/>
          </w:rPr>
          <w:tab/>
        </w:r>
        <w:r>
          <w:rPr>
            <w:webHidden/>
          </w:rPr>
          <w:fldChar w:fldCharType="begin"/>
        </w:r>
        <w:r>
          <w:rPr>
            <w:webHidden/>
          </w:rPr>
          <w:instrText xml:space="preserve"> PAGEREF _Toc471201106 \h </w:instrText>
        </w:r>
        <w:r>
          <w:rPr>
            <w:webHidden/>
          </w:rPr>
        </w:r>
        <w:r>
          <w:rPr>
            <w:webHidden/>
          </w:rPr>
          <w:fldChar w:fldCharType="separate"/>
        </w:r>
        <w:r>
          <w:rPr>
            <w:webHidden/>
          </w:rPr>
          <w:t>15</w:t>
        </w:r>
        <w:r>
          <w:rPr>
            <w:webHidden/>
          </w:rPr>
          <w:fldChar w:fldCharType="end"/>
        </w:r>
      </w:hyperlink>
    </w:p>
    <w:p w14:paraId="562F2645" w14:textId="77777777" w:rsidR="00A663F3" w:rsidRPr="007971ED" w:rsidRDefault="00A663F3">
      <w:pPr>
        <w:pStyle w:val="Obsah2"/>
        <w:rPr>
          <w:rFonts w:ascii="Calibri" w:hAnsi="Calibri"/>
          <w:b w:val="0"/>
          <w:bCs w:val="0"/>
          <w:caps w:val="0"/>
          <w:sz w:val="22"/>
          <w:szCs w:val="22"/>
        </w:rPr>
      </w:pPr>
      <w:hyperlink w:anchor="_Toc471201107" w:history="1">
        <w:r w:rsidRPr="00BC54CF">
          <w:rPr>
            <w:rStyle w:val="Hypertextovodkaz"/>
          </w:rPr>
          <w:t>Seznam použitýCH INFORMAČNÍCH ZDROJů</w:t>
        </w:r>
        <w:r>
          <w:rPr>
            <w:webHidden/>
          </w:rPr>
          <w:tab/>
        </w:r>
        <w:r>
          <w:rPr>
            <w:webHidden/>
          </w:rPr>
          <w:fldChar w:fldCharType="begin"/>
        </w:r>
        <w:r>
          <w:rPr>
            <w:webHidden/>
          </w:rPr>
          <w:instrText xml:space="preserve"> PAGEREF _Toc471201107 \h </w:instrText>
        </w:r>
        <w:r>
          <w:rPr>
            <w:webHidden/>
          </w:rPr>
        </w:r>
        <w:r>
          <w:rPr>
            <w:webHidden/>
          </w:rPr>
          <w:fldChar w:fldCharType="separate"/>
        </w:r>
        <w:r>
          <w:rPr>
            <w:webHidden/>
          </w:rPr>
          <w:t>16</w:t>
        </w:r>
        <w:r>
          <w:rPr>
            <w:webHidden/>
          </w:rPr>
          <w:fldChar w:fldCharType="end"/>
        </w:r>
      </w:hyperlink>
    </w:p>
    <w:p w14:paraId="69DC1A7A" w14:textId="77777777" w:rsidR="009A1411" w:rsidRDefault="009A1411">
      <w:pPr>
        <w:pStyle w:val="Obsah2"/>
        <w:sectPr w:rsidR="009A1411">
          <w:type w:val="continuous"/>
          <w:pgSz w:w="11907" w:h="16840" w:code="9"/>
          <w:pgMar w:top="1701" w:right="1134" w:bottom="1134" w:left="1134" w:header="851" w:footer="709" w:gutter="851"/>
          <w:pgNumType w:start="1"/>
          <w:cols w:space="708"/>
          <w:titlePg/>
        </w:sectPr>
      </w:pPr>
      <w:r>
        <w:fldChar w:fldCharType="end"/>
      </w:r>
    </w:p>
    <w:p w14:paraId="3BF0AC5D" w14:textId="77777777" w:rsidR="009A1411" w:rsidRDefault="009A1411">
      <w:pPr>
        <w:pStyle w:val="Nadpis"/>
      </w:pPr>
      <w:bookmarkStart w:id="29" w:name="_Toc471201082"/>
      <w:r>
        <w:lastRenderedPageBreak/>
        <w:t>Úvod</w:t>
      </w:r>
      <w:bookmarkEnd w:id="29"/>
    </w:p>
    <w:p w14:paraId="1B1130CC" w14:textId="77777777" w:rsidR="009A1411" w:rsidRDefault="009A1411">
      <w:r>
        <w:t xml:space="preserve">Ve volném čase se už několik let s týmem hasičů z SDH Zátor věnuji soutěžím v požárním útoku. Požární útok je disciplína, při které se závodníci snaží v co nejkratším čase natáhnout celé hadicové vedení od zdroje vody skrz přenosnou stříkačku (čerpadlo) až  k terčům a terče shodit, což vyžaduje přesnou časomíru. Navíc mi bylo v únoru minulého roku řečeno, že je jeden ze sto metrových drátů naší staré časomíry někde přerušen, a proto časomíra nefunguje. </w:t>
      </w:r>
    </w:p>
    <w:p w14:paraId="7D89C0BF" w14:textId="77777777" w:rsidR="009A1411" w:rsidRDefault="009A1411">
      <w:pPr>
        <w:ind w:firstLine="360"/>
      </w:pPr>
      <w:r>
        <w:t>Cílem tedy bylo navrhnout časomíru tak, aby se dala co nejsnadněji a nejrychleji nachystat a uklidit. Toho jsem docílil tak, že jsem využil čip ESP8266, který umožňuje komunikaci pomocí Wi-Fi, čímž jsem nahradil porušený sto metrový kabel, který se vždy na začátku tréninku zbytečně dlouho rozmotával a na jeho konci zase smotával. Použití ESP mi také dalo možnost vytvořit k časomíře také webové stránky, které umožňují zobrazení již dosažených časů v podobě grafu, jejich přidávání, mazání a export v podobě CSV.</w:t>
      </w:r>
    </w:p>
    <w:p w14:paraId="28B459E5" w14:textId="77777777" w:rsidR="009A1411" w:rsidRDefault="009A1411">
      <w:pPr>
        <w:ind w:firstLine="360"/>
        <w:rPr>
          <w:rStyle w:val="Zdraznnintenzivn"/>
        </w:rPr>
      </w:pPr>
      <w:r>
        <w:t xml:space="preserve">V této dokumentaci popisuji použití čipu ESP8266, jeho programování pomocí jazyka C++, použití jazyka C++ a knihoven SDL, </w:t>
      </w:r>
      <w:proofErr w:type="spellStart"/>
      <w:r>
        <w:t>SDL_net</w:t>
      </w:r>
      <w:proofErr w:type="spellEnd"/>
      <w:r>
        <w:t xml:space="preserve">, </w:t>
      </w:r>
      <w:proofErr w:type="spellStart"/>
      <w:r>
        <w:t>SDL_mixer</w:t>
      </w:r>
      <w:proofErr w:type="spellEnd"/>
      <w:r>
        <w:t xml:space="preserve">, </w:t>
      </w:r>
      <w:proofErr w:type="spellStart"/>
      <w:r>
        <w:t>SDL_image</w:t>
      </w:r>
      <w:proofErr w:type="spellEnd"/>
      <w:r>
        <w:t xml:space="preserve">, </w:t>
      </w:r>
      <w:proofErr w:type="spellStart"/>
      <w:r>
        <w:t>SDL_ttf</w:t>
      </w:r>
      <w:proofErr w:type="spellEnd"/>
      <w:r>
        <w:t xml:space="preserve"> pro naprogramování aplikace pro počítač i pro mobil komunikující s aplikací na ESP8266 a webovou aplikaci, která využívá </w:t>
      </w:r>
      <w:proofErr w:type="spellStart"/>
      <w:r>
        <w:t>JavaScript</w:t>
      </w:r>
      <w:proofErr w:type="spellEnd"/>
      <w:r>
        <w:t xml:space="preserve"> a HTML5 </w:t>
      </w:r>
      <w:proofErr w:type="spellStart"/>
      <w:r>
        <w:t>Canvas</w:t>
      </w:r>
      <w:proofErr w:type="spellEnd"/>
      <w:r>
        <w:t xml:space="preserve"> pro zobrazování grafů.</w:t>
      </w:r>
    </w:p>
    <w:p w14:paraId="29E97F6F" w14:textId="77777777" w:rsidR="009A1411" w:rsidRDefault="009A1411">
      <w:pPr>
        <w:pStyle w:val="Nadpis1"/>
        <w:rPr>
          <w:rFonts w:ascii="Times New Roman" w:hAnsi="Times New Roman" w:cs="Times New Roman"/>
        </w:rPr>
      </w:pPr>
      <w:bookmarkStart w:id="30" w:name="_Toc471201083"/>
      <w:r>
        <w:rPr>
          <w:rFonts w:ascii="Times New Roman" w:hAnsi="Times New Roman" w:cs="Times New Roman"/>
        </w:rPr>
        <w:lastRenderedPageBreak/>
        <w:t>Teoretická a metodická východiska</w:t>
      </w:r>
      <w:bookmarkEnd w:id="30"/>
    </w:p>
    <w:p w14:paraId="7DCA859C" w14:textId="77777777" w:rsidR="009A1411" w:rsidRDefault="009A1411">
      <w:pPr>
        <w:pStyle w:val="Nadpis2"/>
      </w:pPr>
      <w:bookmarkStart w:id="31" w:name="_Toc471201084"/>
      <w:r>
        <w:t>SDL</w:t>
      </w:r>
      <w:bookmarkEnd w:id="31"/>
    </w:p>
    <w:p w14:paraId="5D74AC07" w14:textId="77777777" w:rsidR="009A1411" w:rsidRDefault="009A1411">
      <w:pPr>
        <w:ind w:left="702"/>
      </w:pPr>
      <w:r>
        <w:t>SDL (</w:t>
      </w:r>
      <w:proofErr w:type="spellStart"/>
      <w:r>
        <w:t>Simple</w:t>
      </w:r>
      <w:proofErr w:type="spellEnd"/>
      <w:r>
        <w:t xml:space="preserve"> </w:t>
      </w:r>
      <w:proofErr w:type="spellStart"/>
      <w:r>
        <w:t>DirectMedia</w:t>
      </w:r>
      <w:proofErr w:type="spellEnd"/>
      <w:r>
        <w:t xml:space="preserve"> </w:t>
      </w:r>
      <w:proofErr w:type="spellStart"/>
      <w:r>
        <w:t>Layer</w:t>
      </w:r>
      <w:proofErr w:type="spellEnd"/>
      <w:r>
        <w:t xml:space="preserve">) je multiplatformní knihovna, která nabízí </w:t>
      </w:r>
      <w:proofErr w:type="spellStart"/>
      <w:r>
        <w:t>nízkoúrovňový</w:t>
      </w:r>
      <w:proofErr w:type="spellEnd"/>
      <w:r>
        <w:t xml:space="preserve"> přístup ke zvuku, vstupním zařízením (myš, klávesnice, </w:t>
      </w:r>
      <w:proofErr w:type="gramStart"/>
      <w:r>
        <w:t>joystick)  a grafice</w:t>
      </w:r>
      <w:proofErr w:type="gramEnd"/>
      <w:r>
        <w:t xml:space="preserve"> pomocí </w:t>
      </w:r>
      <w:proofErr w:type="spellStart"/>
      <w:r>
        <w:t>OpenGL</w:t>
      </w:r>
      <w:proofErr w:type="spellEnd"/>
      <w:r>
        <w:t xml:space="preserve"> a Direct3D.</w:t>
      </w:r>
    </w:p>
    <w:p w14:paraId="5FF87A35" w14:textId="77777777" w:rsidR="009A1411" w:rsidRDefault="009A1411">
      <w:pPr>
        <w:ind w:left="702"/>
      </w:pPr>
      <w:r>
        <w:t xml:space="preserve">SDL podporuje Windows, Mac OS X, Linux, </w:t>
      </w:r>
      <w:proofErr w:type="spellStart"/>
      <w:r>
        <w:t>iOS</w:t>
      </w:r>
      <w:proofErr w:type="spellEnd"/>
      <w:r>
        <w:t xml:space="preserve"> a Android.</w:t>
      </w:r>
    </w:p>
    <w:p w14:paraId="5A753226" w14:textId="77777777" w:rsidR="009A1411" w:rsidRDefault="009A1411">
      <w:pPr>
        <w:ind w:left="702"/>
      </w:pPr>
      <w:r>
        <w:t>SDL je napsáno v C, funguje proto i ve spolupráci s C++ a jsou k dispozici i verze knihovny pro jiná jazyky včetně Python a C#.</w:t>
      </w:r>
    </w:p>
    <w:p w14:paraId="5D11AF0C" w14:textId="77777777" w:rsidR="009A1411" w:rsidRDefault="009A1411">
      <w:pPr>
        <w:ind w:left="702"/>
      </w:pPr>
      <w:r>
        <w:t>Ukázka zachycení stisku klávesy v okně pomocí SDL:</w:t>
      </w:r>
    </w:p>
    <w:p w14:paraId="0A7557FF" w14:textId="77777777" w:rsidR="000C2F71" w:rsidRDefault="00A663F3" w:rsidP="000C2F71">
      <w:pPr>
        <w:keepNext/>
        <w:ind w:left="702"/>
      </w:pPr>
      <w:r>
        <w:pict w14:anchorId="3179A477">
          <v:shape id="_x0000_i1026" type="#_x0000_t75" style="width:374.15pt;height:299.9pt">
            <v:imagedata r:id="rId10" o:title="Bez názvu"/>
          </v:shape>
        </w:pict>
      </w:r>
    </w:p>
    <w:p w14:paraId="52BD960C" w14:textId="77777777" w:rsidR="009A1411" w:rsidRDefault="000C2F71" w:rsidP="000C2F71">
      <w:pPr>
        <w:pStyle w:val="Citt"/>
      </w:pPr>
      <w:r>
        <w:t>Ukázka zachycení stisku klávesy v okně pomocí SDL</w:t>
      </w:r>
    </w:p>
    <w:p w14:paraId="4E321DFB" w14:textId="77777777" w:rsidR="009A1411" w:rsidRDefault="009A1411">
      <w:pPr>
        <w:ind w:left="702"/>
      </w:pPr>
    </w:p>
    <w:p w14:paraId="73B4F4EE" w14:textId="77777777" w:rsidR="009A1411" w:rsidRDefault="009A1411">
      <w:pPr>
        <w:ind w:left="702"/>
      </w:pPr>
    </w:p>
    <w:p w14:paraId="00254AFF" w14:textId="77777777" w:rsidR="009A1411" w:rsidRDefault="009A1411">
      <w:pPr>
        <w:ind w:left="702"/>
      </w:pPr>
    </w:p>
    <w:p w14:paraId="31BAC7EB" w14:textId="77777777" w:rsidR="009A1411" w:rsidRDefault="009A1411">
      <w:pPr>
        <w:ind w:left="702"/>
      </w:pPr>
    </w:p>
    <w:p w14:paraId="65944D73" w14:textId="77777777" w:rsidR="000C2F71" w:rsidRDefault="00A663F3" w:rsidP="000C2F71">
      <w:pPr>
        <w:keepNext/>
        <w:ind w:left="702"/>
      </w:pPr>
      <w:r>
        <w:pict w14:anchorId="22A748B1">
          <v:shape id="_x0000_i1027" type="#_x0000_t75" style="width:438.8pt;height:304.45pt">
            <v:imagedata r:id="rId11" o:title="Bez názvu2"/>
          </v:shape>
        </w:pict>
      </w:r>
    </w:p>
    <w:p w14:paraId="056C1D28" w14:textId="77777777" w:rsidR="009A1411" w:rsidRDefault="000C2F71" w:rsidP="000C2F71">
      <w:pPr>
        <w:pStyle w:val="Citt"/>
      </w:pPr>
      <w:r>
        <w:t>Vytvoření okna pomocí SDL</w:t>
      </w:r>
    </w:p>
    <w:p w14:paraId="1FA73BFC" w14:textId="77777777" w:rsidR="009A1411" w:rsidRDefault="009A1411">
      <w:pPr>
        <w:ind w:left="702"/>
      </w:pPr>
      <w:r>
        <w:t xml:space="preserve">K SDL existují i některé přídavné knihovny, já jsem využil </w:t>
      </w:r>
      <w:proofErr w:type="spellStart"/>
      <w:r>
        <w:t>SDL_net</w:t>
      </w:r>
      <w:proofErr w:type="spellEnd"/>
      <w:r>
        <w:t xml:space="preserve"> pro síťovou komunikaci, </w:t>
      </w:r>
      <w:proofErr w:type="spellStart"/>
      <w:r>
        <w:t>SDL_mixer</w:t>
      </w:r>
      <w:proofErr w:type="spellEnd"/>
      <w:r>
        <w:t xml:space="preserve"> pro zvuk, </w:t>
      </w:r>
      <w:proofErr w:type="spellStart"/>
      <w:r>
        <w:t>SDL_image</w:t>
      </w:r>
      <w:proofErr w:type="spellEnd"/>
      <w:r>
        <w:t xml:space="preserve"> pro načítání obrázků a </w:t>
      </w:r>
      <w:proofErr w:type="spellStart"/>
      <w:r>
        <w:t>SDL_ttf</w:t>
      </w:r>
      <w:proofErr w:type="spellEnd"/>
      <w:r>
        <w:t xml:space="preserve"> pro práci s fonty.</w:t>
      </w:r>
    </w:p>
    <w:p w14:paraId="6DB4EBB7" w14:textId="77777777" w:rsidR="009A1411" w:rsidRDefault="009A1411">
      <w:pPr>
        <w:pStyle w:val="Nadpis3"/>
        <w:rPr>
          <w:rStyle w:val="Zdraznnintenzivn"/>
          <w:i w:val="0"/>
          <w:iCs w:val="0"/>
          <w:color w:val="auto"/>
        </w:rPr>
      </w:pPr>
      <w:bookmarkStart w:id="32" w:name="_Toc471201085"/>
      <w:proofErr w:type="spellStart"/>
      <w:r>
        <w:rPr>
          <w:rStyle w:val="Zdraznnintenzivn"/>
          <w:i w:val="0"/>
          <w:iCs w:val="0"/>
          <w:color w:val="auto"/>
        </w:rPr>
        <w:t>SDL_net</w:t>
      </w:r>
      <w:bookmarkEnd w:id="32"/>
      <w:proofErr w:type="spellEnd"/>
    </w:p>
    <w:p w14:paraId="50C3BC06" w14:textId="77777777" w:rsidR="009A1411" w:rsidRDefault="009A1411">
      <w:pPr>
        <w:ind w:left="1224"/>
      </w:pPr>
      <w:proofErr w:type="spellStart"/>
      <w:r>
        <w:t>SDL_net</w:t>
      </w:r>
      <w:proofErr w:type="spellEnd"/>
      <w:r>
        <w:t xml:space="preserve"> je jednoduchá knihovna, která se spolu s SDL používá pro síťovou komunikaci</w:t>
      </w:r>
    </w:p>
    <w:p w14:paraId="0011056E" w14:textId="77777777" w:rsidR="009A1411" w:rsidRDefault="009A1411">
      <w:pPr>
        <w:ind w:left="1224"/>
      </w:pPr>
    </w:p>
    <w:p w14:paraId="2809F8DF" w14:textId="77777777" w:rsidR="009A1411" w:rsidRDefault="009A1411">
      <w:pPr>
        <w:ind w:left="1224"/>
      </w:pPr>
    </w:p>
    <w:p w14:paraId="219D476D" w14:textId="77777777" w:rsidR="009A1411" w:rsidRDefault="009A1411">
      <w:pPr>
        <w:ind w:left="1224"/>
      </w:pPr>
    </w:p>
    <w:p w14:paraId="29C9DB7E" w14:textId="77777777" w:rsidR="009A1411" w:rsidRDefault="009A1411">
      <w:pPr>
        <w:ind w:left="1224"/>
      </w:pPr>
    </w:p>
    <w:p w14:paraId="3FF641C5" w14:textId="77777777" w:rsidR="009A1411" w:rsidRDefault="009A1411">
      <w:pPr>
        <w:ind w:left="1224"/>
      </w:pPr>
    </w:p>
    <w:p w14:paraId="654609F7" w14:textId="77777777" w:rsidR="009A1411" w:rsidRDefault="009A1411">
      <w:pPr>
        <w:ind w:left="1224"/>
      </w:pPr>
    </w:p>
    <w:p w14:paraId="4AF93C0B" w14:textId="77777777" w:rsidR="000C2F71" w:rsidRDefault="00A663F3" w:rsidP="000C2F71">
      <w:pPr>
        <w:keepNext/>
        <w:ind w:left="1224"/>
      </w:pPr>
      <w:r>
        <w:pict w14:anchorId="069C7184">
          <v:shape id="_x0000_i1031" type="#_x0000_t75" style="width:331.65pt;height:151.35pt">
            <v:imagedata r:id="rId12" o:title="Bez názvu3"/>
          </v:shape>
        </w:pict>
      </w:r>
    </w:p>
    <w:p w14:paraId="568160BD" w14:textId="77777777" w:rsidR="009A1411" w:rsidRDefault="000C2F71" w:rsidP="000C2F71">
      <w:pPr>
        <w:pStyle w:val="Citt"/>
      </w:pPr>
      <w:r>
        <w:t xml:space="preserve">Přijetí UDP datagramu </w:t>
      </w:r>
    </w:p>
    <w:p w14:paraId="3C691E55" w14:textId="77777777" w:rsidR="000C2F71" w:rsidRDefault="00A663F3" w:rsidP="000C2F71">
      <w:pPr>
        <w:keepNext/>
        <w:ind w:left="1224"/>
      </w:pPr>
      <w:r>
        <w:pict w14:anchorId="3ABB85CF">
          <v:shape id="_x0000_i1028" type="#_x0000_t75" style="width:334.5pt;height:94.7pt">
            <v:imagedata r:id="rId13" o:title="Bez názvu4"/>
          </v:shape>
        </w:pict>
      </w:r>
    </w:p>
    <w:p w14:paraId="27BD7D65" w14:textId="77777777" w:rsidR="009A1411" w:rsidRDefault="000C2F71" w:rsidP="000C2F71">
      <w:pPr>
        <w:pStyle w:val="Citt"/>
      </w:pPr>
      <w:r>
        <w:t xml:space="preserve">Odeslání UDP datagramu </w:t>
      </w:r>
    </w:p>
    <w:p w14:paraId="2B804F5A" w14:textId="77777777" w:rsidR="009A1411" w:rsidRDefault="009A1411">
      <w:pPr>
        <w:pStyle w:val="Nadpis3"/>
      </w:pPr>
      <w:bookmarkStart w:id="33" w:name="_Toc471201086"/>
      <w:proofErr w:type="spellStart"/>
      <w:r>
        <w:t>SDL_image</w:t>
      </w:r>
      <w:bookmarkEnd w:id="33"/>
      <w:proofErr w:type="spellEnd"/>
    </w:p>
    <w:p w14:paraId="74710A5B" w14:textId="77777777" w:rsidR="009A1411" w:rsidRDefault="009A1411" w:rsidP="00F67F88">
      <w:pPr>
        <w:ind w:left="1224"/>
      </w:pPr>
      <w:proofErr w:type="spellStart"/>
      <w:r>
        <w:t>SDL_image</w:t>
      </w:r>
      <w:proofErr w:type="spellEnd"/>
      <w:r>
        <w:t xml:space="preserve"> je knihovna, která se spolu s SDL používá k otevírání obrázků různých formátů bez nutnosti programování různých nekompresních a konverzních algoritmů. </w:t>
      </w:r>
    </w:p>
    <w:p w14:paraId="2FA73D05" w14:textId="77777777" w:rsidR="00F67F88" w:rsidRDefault="00A663F3" w:rsidP="00F67F88">
      <w:pPr>
        <w:keepNext/>
        <w:ind w:left="1224"/>
      </w:pPr>
      <w:r>
        <w:lastRenderedPageBreak/>
        <w:pict w14:anchorId="47091A29">
          <v:shape id="_x0000_i1029" type="#_x0000_t75" style="width:374.75pt;height:151.35pt">
            <v:imagedata r:id="rId14" o:title="Bez názvu5"/>
          </v:shape>
        </w:pict>
      </w:r>
    </w:p>
    <w:p w14:paraId="3DDCBB50" w14:textId="77777777" w:rsidR="009A1411" w:rsidRDefault="000C2F71" w:rsidP="000C2F71">
      <w:pPr>
        <w:pStyle w:val="Citt"/>
      </w:pPr>
      <w:r>
        <w:t xml:space="preserve">Načtení </w:t>
      </w:r>
      <w:proofErr w:type="spellStart"/>
      <w:r>
        <w:t>png</w:t>
      </w:r>
      <w:proofErr w:type="spellEnd"/>
      <w:r>
        <w:t xml:space="preserve"> obrázku</w:t>
      </w:r>
    </w:p>
    <w:p w14:paraId="580AC560" w14:textId="77777777" w:rsidR="009A1411" w:rsidRDefault="009A1411">
      <w:pPr>
        <w:ind w:left="1224"/>
      </w:pPr>
    </w:p>
    <w:p w14:paraId="3042E17F" w14:textId="77777777" w:rsidR="009A1411" w:rsidRDefault="009A1411">
      <w:pPr>
        <w:pStyle w:val="Nadpis3"/>
      </w:pPr>
      <w:bookmarkStart w:id="34" w:name="_Toc471201087"/>
      <w:proofErr w:type="spellStart"/>
      <w:r>
        <w:t>SDL_mixer</w:t>
      </w:r>
      <w:bookmarkEnd w:id="34"/>
      <w:proofErr w:type="spellEnd"/>
    </w:p>
    <w:p w14:paraId="10D19503" w14:textId="77777777" w:rsidR="009A1411" w:rsidRDefault="009A1411">
      <w:pPr>
        <w:ind w:left="1224"/>
      </w:pPr>
      <w:proofErr w:type="spellStart"/>
      <w:r>
        <w:t>SDL_mixer</w:t>
      </w:r>
      <w:proofErr w:type="spellEnd"/>
      <w:r>
        <w:t xml:space="preserve"> je knihovna, která se spolu s SDL používá pro přehrávání zvuků. Tato knihovna umožňuje snadné načtení zvuků v různých formátech a umožňuje snadné přehrání i několika z nich najednou.</w:t>
      </w:r>
    </w:p>
    <w:p w14:paraId="534E5FB1" w14:textId="77777777" w:rsidR="009A1411" w:rsidRDefault="009A1411">
      <w:pPr>
        <w:pStyle w:val="Nadpis3"/>
      </w:pPr>
      <w:bookmarkStart w:id="35" w:name="_Toc471201088"/>
      <w:proofErr w:type="spellStart"/>
      <w:r>
        <w:t>SDL_ttf</w:t>
      </w:r>
      <w:bookmarkEnd w:id="35"/>
      <w:proofErr w:type="spellEnd"/>
    </w:p>
    <w:p w14:paraId="00B9EDB5" w14:textId="77777777" w:rsidR="009A1411" w:rsidRDefault="009A1411">
      <w:pPr>
        <w:ind w:left="1224"/>
      </w:pPr>
      <w:proofErr w:type="spellStart"/>
      <w:r>
        <w:t>SDL_ttf</w:t>
      </w:r>
      <w:proofErr w:type="spellEnd"/>
      <w:r>
        <w:t xml:space="preserve"> umožňuje načtení námi zvoleného </w:t>
      </w:r>
      <w:proofErr w:type="spellStart"/>
      <w:r>
        <w:t>TrueType</w:t>
      </w:r>
      <w:proofErr w:type="spellEnd"/>
      <w:r>
        <w:t xml:space="preserve"> fontu a následně spolu s SDL </w:t>
      </w:r>
      <w:proofErr w:type="spellStart"/>
      <w:r>
        <w:t>vyrenderování</w:t>
      </w:r>
      <w:proofErr w:type="spellEnd"/>
      <w:r>
        <w:t xml:space="preserve"> programátorem zadaného textu s použitím tohoto fontu.</w:t>
      </w:r>
    </w:p>
    <w:p w14:paraId="77E0FB83" w14:textId="77777777" w:rsidR="009A1411" w:rsidRDefault="009A1411">
      <w:pPr>
        <w:pStyle w:val="Nadpis1"/>
        <w:rPr>
          <w:rFonts w:ascii="Times New Roman" w:hAnsi="Times New Roman" w:cs="Times New Roman"/>
        </w:rPr>
      </w:pPr>
      <w:bookmarkStart w:id="36" w:name="_Toc471201089"/>
      <w:r>
        <w:rPr>
          <w:rFonts w:ascii="Times New Roman" w:hAnsi="Times New Roman" w:cs="Times New Roman"/>
        </w:rPr>
        <w:lastRenderedPageBreak/>
        <w:t>Využité technologie</w:t>
      </w:r>
      <w:bookmarkEnd w:id="36"/>
    </w:p>
    <w:p w14:paraId="0D1DCABA" w14:textId="77777777" w:rsidR="009A1411" w:rsidRDefault="009A1411">
      <w:pPr>
        <w:pStyle w:val="Nadpis2"/>
        <w:rPr>
          <w:rFonts w:ascii="Times New Roman" w:hAnsi="Times New Roman" w:cs="Times New Roman"/>
        </w:rPr>
      </w:pPr>
      <w:bookmarkStart w:id="37" w:name="_Toc471201090"/>
      <w:r>
        <w:rPr>
          <w:rFonts w:ascii="Times New Roman" w:hAnsi="Times New Roman" w:cs="Times New Roman"/>
        </w:rPr>
        <w:t>ESP8266 – 201</w:t>
      </w:r>
      <w:bookmarkEnd w:id="37"/>
    </w:p>
    <w:p w14:paraId="4AF7036F" w14:textId="77777777" w:rsidR="009A1411" w:rsidRDefault="009A1411">
      <w:pPr>
        <w:ind w:left="709"/>
      </w:pPr>
      <w:r>
        <w:t xml:space="preserve">ESP8266 je levný </w:t>
      </w:r>
      <w:proofErr w:type="spellStart"/>
      <w:r>
        <w:t>wifi</w:t>
      </w:r>
      <w:proofErr w:type="spellEnd"/>
      <w:r>
        <w:t xml:space="preserve"> modul, který se dá použít jak ve spolupráci s </w:t>
      </w:r>
      <w:proofErr w:type="spellStart"/>
      <w:r>
        <w:t>A</w:t>
      </w:r>
      <w:commentRangeStart w:id="38"/>
      <w:r>
        <w:t>rduinem</w:t>
      </w:r>
      <w:commentRangeEnd w:id="38"/>
      <w:proofErr w:type="spellEnd"/>
      <w:r>
        <w:rPr>
          <w:rStyle w:val="Odkaznakoment"/>
        </w:rPr>
        <w:commentReference w:id="38"/>
      </w:r>
      <w:r>
        <w:t xml:space="preserve">, nebo jiným čipem, tak i samostatně. Tento konkrétní model 201 obsahuje </w:t>
      </w:r>
      <w:commentRangeStart w:id="39"/>
      <w:r>
        <w:t>512 MB</w:t>
      </w:r>
      <w:commentRangeEnd w:id="39"/>
      <w:r>
        <w:rPr>
          <w:rStyle w:val="Odkaznakoment"/>
        </w:rPr>
        <w:commentReference w:id="39"/>
      </w:r>
      <w:r>
        <w:t xml:space="preserve"> </w:t>
      </w:r>
      <w:proofErr w:type="spellStart"/>
      <w:r>
        <w:t>flash</w:t>
      </w:r>
      <w:proofErr w:type="spellEnd"/>
      <w:r>
        <w:t xml:space="preserve"> paměti Jde programovat v jazyce C, C++, </w:t>
      </w:r>
      <w:proofErr w:type="spellStart"/>
      <w:r>
        <w:t>Lua</w:t>
      </w:r>
      <w:proofErr w:type="spellEnd"/>
      <w:r>
        <w:t xml:space="preserve">, Python, </w:t>
      </w:r>
      <w:proofErr w:type="spellStart"/>
      <w:r>
        <w:t>JavaScript</w:t>
      </w:r>
      <w:proofErr w:type="spellEnd"/>
      <w:r>
        <w:t xml:space="preserve">. </w:t>
      </w:r>
    </w:p>
    <w:p w14:paraId="014B8634" w14:textId="77777777" w:rsidR="009A1411" w:rsidRDefault="009A1411">
      <w:pPr>
        <w:ind w:left="709"/>
      </w:pPr>
      <w:r>
        <w:t xml:space="preserve">ESP jsem zvolil po jeho doporučení p. </w:t>
      </w:r>
      <w:proofErr w:type="spellStart"/>
      <w:r>
        <w:t>Grussmanem</w:t>
      </w:r>
      <w:proofErr w:type="spellEnd"/>
      <w:r>
        <w:t xml:space="preserve">, a také proto, že jsem potřeboval způsob komunikace mezi startem a terči, který tolik nezdržuje při chystání, nebo sklízení, jako 100 metrů dlouhý, k přerušení náchylný kabel. </w:t>
      </w:r>
    </w:p>
    <w:p w14:paraId="49683A4E" w14:textId="77777777" w:rsidR="009A1411" w:rsidRDefault="009A1411">
      <w:pPr>
        <w:pStyle w:val="Nadpis2"/>
        <w:rPr>
          <w:rFonts w:ascii="Times New Roman" w:hAnsi="Times New Roman" w:cs="Times New Roman"/>
        </w:rPr>
      </w:pPr>
      <w:bookmarkStart w:id="40" w:name="_Toc471201091"/>
      <w:r>
        <w:rPr>
          <w:rFonts w:ascii="Times New Roman" w:hAnsi="Times New Roman" w:cs="Times New Roman"/>
        </w:rPr>
        <w:t>C++</w:t>
      </w:r>
      <w:bookmarkEnd w:id="40"/>
    </w:p>
    <w:p w14:paraId="3E918BC4" w14:textId="77777777" w:rsidR="009A1411" w:rsidRDefault="009A1411">
      <w:pPr>
        <w:ind w:left="709"/>
        <w:rPr>
          <w:color w:val="252525"/>
          <w:shd w:val="clear" w:color="auto" w:fill="FFFFFF"/>
        </w:rPr>
      </w:pPr>
      <w:r>
        <w:t xml:space="preserve">C++ </w:t>
      </w:r>
      <w:r>
        <w:rPr>
          <w:color w:val="252525"/>
          <w:shd w:val="clear" w:color="auto" w:fill="FFFFFF"/>
        </w:rPr>
        <w:t>je</w:t>
      </w:r>
      <w:r>
        <w:rPr>
          <w:shd w:val="clear" w:color="auto" w:fill="FFFFFF"/>
        </w:rPr>
        <w:t xml:space="preserve"> programovací jazyk</w:t>
      </w:r>
      <w:r>
        <w:rPr>
          <w:color w:val="252525"/>
          <w:shd w:val="clear" w:color="auto" w:fill="FFFFFF"/>
        </w:rPr>
        <w:t>, který vyvinul</w:t>
      </w:r>
      <w:r>
        <w:rPr>
          <w:rStyle w:val="apple-converted-space"/>
          <w:rFonts w:ascii="Arial" w:hAnsi="Arial" w:cs="Arial"/>
          <w:color w:val="252525"/>
          <w:sz w:val="21"/>
          <w:szCs w:val="21"/>
          <w:shd w:val="clear" w:color="auto" w:fill="FFFFFF"/>
        </w:rPr>
        <w:t> </w:t>
      </w:r>
      <w:proofErr w:type="spellStart"/>
      <w:r>
        <w:t>Bjarne</w:t>
      </w:r>
      <w:proofErr w:type="spellEnd"/>
      <w:r>
        <w:t xml:space="preserve"> </w:t>
      </w:r>
      <w:proofErr w:type="spellStart"/>
      <w:r>
        <w:t>Stroustrup</w:t>
      </w:r>
      <w:proofErr w:type="spellEnd"/>
      <w:r>
        <w:rPr>
          <w:color w:val="252525"/>
          <w:shd w:val="clear" w:color="auto" w:fill="FFFFFF"/>
        </w:rPr>
        <w:t xml:space="preserve"> a je rozšířením</w:t>
      </w:r>
      <w:r>
        <w:rPr>
          <w:rStyle w:val="apple-converted-space"/>
          <w:rFonts w:ascii="Arial" w:hAnsi="Arial" w:cs="Arial"/>
          <w:color w:val="252525"/>
          <w:sz w:val="21"/>
          <w:szCs w:val="21"/>
          <w:shd w:val="clear" w:color="auto" w:fill="FFFFFF"/>
        </w:rPr>
        <w:t> </w:t>
      </w:r>
      <w:r>
        <w:rPr>
          <w:shd w:val="clear" w:color="auto" w:fill="FFFFFF"/>
        </w:rPr>
        <w:t>jazyka C</w:t>
      </w:r>
      <w:r>
        <w:rPr>
          <w:color w:val="252525"/>
          <w:shd w:val="clear" w:color="auto" w:fill="FFFFFF"/>
        </w:rPr>
        <w:t>. C++ podporuje několik</w:t>
      </w:r>
      <w:r>
        <w:rPr>
          <w:rStyle w:val="apple-converted-space"/>
          <w:rFonts w:ascii="Arial" w:hAnsi="Arial" w:cs="Arial"/>
          <w:color w:val="252525"/>
          <w:sz w:val="21"/>
          <w:szCs w:val="21"/>
          <w:shd w:val="clear" w:color="auto" w:fill="FFFFFF"/>
        </w:rPr>
        <w:t> </w:t>
      </w:r>
      <w:r>
        <w:rPr>
          <w:shd w:val="clear" w:color="auto" w:fill="FFFFFF"/>
        </w:rPr>
        <w:t xml:space="preserve">programovacích stylů </w:t>
      </w:r>
      <w:r>
        <w:rPr>
          <w:color w:val="252525"/>
          <w:shd w:val="clear" w:color="auto" w:fill="FFFFFF"/>
        </w:rPr>
        <w:t>jako je</w:t>
      </w:r>
      <w:r>
        <w:rPr>
          <w:rStyle w:val="apple-converted-space"/>
          <w:rFonts w:ascii="Arial" w:hAnsi="Arial" w:cs="Arial"/>
          <w:color w:val="252525"/>
          <w:sz w:val="21"/>
          <w:szCs w:val="21"/>
          <w:shd w:val="clear" w:color="auto" w:fill="FFFFFF"/>
        </w:rPr>
        <w:t> </w:t>
      </w:r>
      <w:r>
        <w:rPr>
          <w:shd w:val="clear" w:color="auto" w:fill="FFFFFF"/>
        </w:rPr>
        <w:t>procedurální programování</w:t>
      </w:r>
      <w:r>
        <w:rPr>
          <w:color w:val="252525"/>
          <w:shd w:val="clear" w:color="auto" w:fill="FFFFFF"/>
        </w:rPr>
        <w:t>,</w:t>
      </w:r>
      <w:r>
        <w:rPr>
          <w:rStyle w:val="apple-converted-space"/>
          <w:rFonts w:ascii="Arial" w:hAnsi="Arial" w:cs="Arial"/>
          <w:color w:val="252525"/>
          <w:sz w:val="21"/>
          <w:szCs w:val="21"/>
          <w:shd w:val="clear" w:color="auto" w:fill="FFFFFF"/>
        </w:rPr>
        <w:t> </w:t>
      </w:r>
      <w:r>
        <w:rPr>
          <w:shd w:val="clear" w:color="auto" w:fill="FFFFFF"/>
        </w:rPr>
        <w:t>objektově orientované programování</w:t>
      </w:r>
      <w:r>
        <w:rPr>
          <w:rStyle w:val="apple-converted-space"/>
          <w:rFonts w:ascii="Arial" w:hAnsi="Arial" w:cs="Arial"/>
          <w:color w:val="252525"/>
          <w:sz w:val="21"/>
          <w:szCs w:val="21"/>
          <w:shd w:val="clear" w:color="auto" w:fill="FFFFFF"/>
        </w:rPr>
        <w:t> </w:t>
      </w:r>
      <w:r>
        <w:rPr>
          <w:color w:val="252525"/>
          <w:shd w:val="clear" w:color="auto" w:fill="FFFFFF"/>
        </w:rPr>
        <w:t>a</w:t>
      </w:r>
      <w:r>
        <w:rPr>
          <w:rStyle w:val="apple-converted-space"/>
          <w:rFonts w:ascii="Arial" w:hAnsi="Arial" w:cs="Arial"/>
          <w:color w:val="252525"/>
          <w:sz w:val="21"/>
          <w:szCs w:val="21"/>
          <w:shd w:val="clear" w:color="auto" w:fill="FFFFFF"/>
        </w:rPr>
        <w:t> </w:t>
      </w:r>
      <w:r>
        <w:rPr>
          <w:shd w:val="clear" w:color="auto" w:fill="FFFFFF"/>
        </w:rPr>
        <w:t>generické programování</w:t>
      </w:r>
      <w:r>
        <w:rPr>
          <w:color w:val="252525"/>
          <w:shd w:val="clear" w:color="auto" w:fill="FFFFFF"/>
        </w:rPr>
        <w:t>, není tedy jazykem čistě objektovým. V současné době patří C++ mezi nejrozšířenější programovací jazyky.</w:t>
      </w:r>
    </w:p>
    <w:p w14:paraId="70ABC3CE" w14:textId="77777777" w:rsidR="009A1411" w:rsidRDefault="009A1411">
      <w:pPr>
        <w:ind w:left="709"/>
        <w:rPr>
          <w:color w:val="252525"/>
          <w:shd w:val="clear" w:color="auto" w:fill="FFFFFF"/>
        </w:rPr>
      </w:pPr>
      <w:r>
        <w:t xml:space="preserve">Jazyk C++ jsem zvolil, protože se jej učíme ve škole, dobře se mi v něm programuje a je vhodný pro programování </w:t>
      </w:r>
      <w:proofErr w:type="spellStart"/>
      <w:r>
        <w:t>mikrokontrolerů</w:t>
      </w:r>
      <w:proofErr w:type="spellEnd"/>
      <w:r>
        <w:t xml:space="preserve"> i ESP.</w:t>
      </w:r>
    </w:p>
    <w:p w14:paraId="08839B5E" w14:textId="77777777" w:rsidR="009A1411" w:rsidRDefault="009A1411">
      <w:pPr>
        <w:ind w:left="709"/>
      </w:pPr>
      <w:r>
        <w:t xml:space="preserve">C++ jsem tedy s pomocí </w:t>
      </w:r>
      <w:proofErr w:type="spellStart"/>
      <w:r>
        <w:t>frameworku</w:t>
      </w:r>
      <w:proofErr w:type="spellEnd"/>
      <w:r>
        <w:t xml:space="preserve"> </w:t>
      </w:r>
      <w:proofErr w:type="spellStart"/>
      <w:r>
        <w:t>Sming</w:t>
      </w:r>
      <w:proofErr w:type="spellEnd"/>
      <w:r>
        <w:t xml:space="preserve"> použil pro naprogramování ESP a s pomocí knihoven SDL2, SDL2_net, SDL2_image, SDL2_ttf a SDL2_mixer pro naprogramování desktopové části časomíry.</w:t>
      </w:r>
    </w:p>
    <w:p w14:paraId="3BEC1D6C" w14:textId="77777777" w:rsidR="009A1411" w:rsidRDefault="009A1411">
      <w:pPr>
        <w:pStyle w:val="Nadpis3"/>
        <w:rPr>
          <w:rFonts w:ascii="Times New Roman" w:hAnsi="Times New Roman" w:cs="Times New Roman"/>
        </w:rPr>
      </w:pPr>
      <w:bookmarkStart w:id="41" w:name="_Toc471201092"/>
      <w:proofErr w:type="spellStart"/>
      <w:r>
        <w:rPr>
          <w:rFonts w:ascii="Times New Roman" w:hAnsi="Times New Roman" w:cs="Times New Roman"/>
        </w:rPr>
        <w:t>Sming</w:t>
      </w:r>
      <w:bookmarkEnd w:id="41"/>
      <w:proofErr w:type="spellEnd"/>
    </w:p>
    <w:p w14:paraId="6C317B85" w14:textId="77777777" w:rsidR="009A1411" w:rsidRDefault="009A1411">
      <w:pPr>
        <w:ind w:left="1224"/>
      </w:pPr>
      <w:proofErr w:type="spellStart"/>
      <w:r>
        <w:t>Sming</w:t>
      </w:r>
      <w:proofErr w:type="spellEnd"/>
      <w:r>
        <w:t xml:space="preserve"> je open source </w:t>
      </w:r>
      <w:proofErr w:type="spellStart"/>
      <w:r>
        <w:t>framework</w:t>
      </w:r>
      <w:proofErr w:type="spellEnd"/>
      <w:r>
        <w:t xml:space="preserve"> sloužící pro programování ESP v jazyce C++. Výhodou programování v tomto </w:t>
      </w:r>
      <w:proofErr w:type="spellStart"/>
      <w:r>
        <w:t>frameworku</w:t>
      </w:r>
      <w:proofErr w:type="spellEnd"/>
      <w:r>
        <w:t xml:space="preserve"> je velká podobnost s programováním pro </w:t>
      </w:r>
      <w:proofErr w:type="spellStart"/>
      <w:r>
        <w:t>Arduino</w:t>
      </w:r>
      <w:proofErr w:type="spellEnd"/>
      <w:r>
        <w:t>; vývojáři zvyklí na práci s </w:t>
      </w:r>
      <w:proofErr w:type="spellStart"/>
      <w:r>
        <w:t>Arduinem</w:t>
      </w:r>
      <w:proofErr w:type="spellEnd"/>
      <w:r>
        <w:t xml:space="preserve"> tedy nemají problém s přechodem na ESP a </w:t>
      </w:r>
      <w:proofErr w:type="spellStart"/>
      <w:r>
        <w:t>Sming</w:t>
      </w:r>
      <w:proofErr w:type="spellEnd"/>
      <w:r>
        <w:t xml:space="preserve"> a také knihovny používané pro </w:t>
      </w:r>
      <w:proofErr w:type="spellStart"/>
      <w:r>
        <w:t>Arduino</w:t>
      </w:r>
      <w:proofErr w:type="spellEnd"/>
      <w:r>
        <w:t xml:space="preserve"> se dají využít spolu se </w:t>
      </w:r>
      <w:proofErr w:type="spellStart"/>
      <w:r>
        <w:t>Smingem</w:t>
      </w:r>
      <w:proofErr w:type="spellEnd"/>
      <w:r>
        <w:t>.</w:t>
      </w:r>
    </w:p>
    <w:p w14:paraId="415C7B80" w14:textId="77777777" w:rsidR="009A1411" w:rsidRDefault="009A1411">
      <w:pPr>
        <w:pStyle w:val="Nadpis3"/>
        <w:rPr>
          <w:rFonts w:ascii="Times New Roman" w:hAnsi="Times New Roman" w:cs="Times New Roman"/>
        </w:rPr>
      </w:pPr>
      <w:bookmarkStart w:id="42" w:name="_Toc471201093"/>
      <w:r>
        <w:rPr>
          <w:rFonts w:ascii="Times New Roman" w:hAnsi="Times New Roman" w:cs="Times New Roman"/>
        </w:rPr>
        <w:lastRenderedPageBreak/>
        <w:t>SDL</w:t>
      </w:r>
      <w:bookmarkEnd w:id="42"/>
    </w:p>
    <w:p w14:paraId="13FAC3C8" w14:textId="77777777" w:rsidR="009A1411" w:rsidRDefault="009A1411">
      <w:pPr>
        <w:ind w:left="1224"/>
      </w:pPr>
      <w:proofErr w:type="spellStart"/>
      <w:r>
        <w:t>Simple</w:t>
      </w:r>
      <w:proofErr w:type="spellEnd"/>
      <w:r>
        <w:t xml:space="preserve"> </w:t>
      </w:r>
      <w:proofErr w:type="spellStart"/>
      <w:r>
        <w:t>DirectMedia</w:t>
      </w:r>
      <w:proofErr w:type="spellEnd"/>
      <w:r>
        <w:t xml:space="preserve"> </w:t>
      </w:r>
      <w:proofErr w:type="spellStart"/>
      <w:r>
        <w:t>Layer</w:t>
      </w:r>
      <w:proofErr w:type="spellEnd"/>
      <w:r>
        <w:t xml:space="preserve"> je multiplatformní knihovna v jazyce C, díky které se dá programovat grafika, audio a komunikace po síti. Umožňuje dokonce i programování v C nebo C++ pro mobily.</w:t>
      </w:r>
    </w:p>
    <w:p w14:paraId="163580D0" w14:textId="77777777" w:rsidR="009A1411" w:rsidRDefault="009A1411">
      <w:pPr>
        <w:pStyle w:val="Nadpis2"/>
        <w:rPr>
          <w:rFonts w:ascii="Times New Roman" w:hAnsi="Times New Roman" w:cs="Times New Roman"/>
        </w:rPr>
      </w:pPr>
      <w:bookmarkStart w:id="43" w:name="_Toc471201094"/>
      <w:r>
        <w:rPr>
          <w:rFonts w:ascii="Times New Roman" w:hAnsi="Times New Roman" w:cs="Times New Roman"/>
        </w:rPr>
        <w:t>Využité programy</w:t>
      </w:r>
      <w:bookmarkEnd w:id="43"/>
    </w:p>
    <w:p w14:paraId="1D9B6509" w14:textId="77777777" w:rsidR="009A1411" w:rsidRDefault="009A1411">
      <w:pPr>
        <w:pStyle w:val="Nadpis3"/>
        <w:rPr>
          <w:rFonts w:ascii="Times New Roman" w:hAnsi="Times New Roman" w:cs="Times New Roman"/>
        </w:rPr>
      </w:pPr>
      <w:bookmarkStart w:id="44" w:name="_Toc471201095"/>
      <w:proofErr w:type="spellStart"/>
      <w:r>
        <w:rPr>
          <w:rFonts w:ascii="Times New Roman" w:hAnsi="Times New Roman" w:cs="Times New Roman"/>
        </w:rPr>
        <w:t>NetBeans</w:t>
      </w:r>
      <w:bookmarkEnd w:id="44"/>
      <w:proofErr w:type="spellEnd"/>
    </w:p>
    <w:p w14:paraId="6D7FC9F5" w14:textId="77777777" w:rsidR="009A1411" w:rsidRDefault="009A1411">
      <w:pPr>
        <w:ind w:left="1224"/>
      </w:pPr>
      <w:proofErr w:type="spellStart"/>
      <w:r>
        <w:t>NetBeans</w:t>
      </w:r>
      <w:proofErr w:type="spellEnd"/>
      <w:r>
        <w:t xml:space="preserve"> je free open-source IDE napsané v </w:t>
      </w:r>
      <w:proofErr w:type="spellStart"/>
      <w:r>
        <w:t>javě</w:t>
      </w:r>
      <w:proofErr w:type="spellEnd"/>
      <w:r>
        <w:t xml:space="preserve">, které se používá pro programování jazycích C, C++, Java, PHP, HTML, </w:t>
      </w:r>
      <w:proofErr w:type="spellStart"/>
      <w:r>
        <w:t>JavaScript</w:t>
      </w:r>
      <w:proofErr w:type="spellEnd"/>
      <w:r>
        <w:t>. Použil jsem ho pro programování desktopové části aplikace v jazyce C++ spolu s knihovnou SDL.</w:t>
      </w:r>
    </w:p>
    <w:p w14:paraId="5A73A4FA" w14:textId="77777777" w:rsidR="009A1411" w:rsidRDefault="009A1411">
      <w:pPr>
        <w:pStyle w:val="Nadpis3"/>
        <w:rPr>
          <w:rFonts w:ascii="Times New Roman" w:hAnsi="Times New Roman" w:cs="Times New Roman"/>
        </w:rPr>
      </w:pPr>
      <w:bookmarkStart w:id="45" w:name="_Toc471201096"/>
      <w:proofErr w:type="spellStart"/>
      <w:r>
        <w:rPr>
          <w:rFonts w:ascii="Times New Roman" w:hAnsi="Times New Roman" w:cs="Times New Roman"/>
        </w:rPr>
        <w:t>Sublime</w:t>
      </w:r>
      <w:proofErr w:type="spellEnd"/>
      <w:r>
        <w:rPr>
          <w:rFonts w:ascii="Times New Roman" w:hAnsi="Times New Roman" w:cs="Times New Roman"/>
        </w:rPr>
        <w:t xml:space="preserve"> text</w:t>
      </w:r>
      <w:bookmarkEnd w:id="45"/>
    </w:p>
    <w:p w14:paraId="218CF718" w14:textId="77777777" w:rsidR="009A1411" w:rsidRDefault="009A1411">
      <w:pPr>
        <w:ind w:left="1224"/>
        <w:rPr>
          <w:i/>
          <w:iCs/>
        </w:rPr>
      </w:pPr>
      <w:proofErr w:type="spellStart"/>
      <w:r>
        <w:t>Sublime</w:t>
      </w:r>
      <w:proofErr w:type="spellEnd"/>
      <w:r>
        <w:t xml:space="preserve"> text je multiplatformní textový editor, oproti jiným editorům se liší mnoha užitečnými pokročilými funkcemi, např. editováním několika částí kódu najednou, editování několika souborů najednou, možnost stažení mnoha </w:t>
      </w:r>
      <w:proofErr w:type="spellStart"/>
      <w:r>
        <w:t>snipetů</w:t>
      </w:r>
      <w:proofErr w:type="spellEnd"/>
      <w:r>
        <w:t xml:space="preserve">, které ulehčují programování. Použil jsem k vývoji webové části aplikace a pro naprogramování firmware do ESP v jazyce C a </w:t>
      </w:r>
      <w:proofErr w:type="spellStart"/>
      <w:r>
        <w:t>frameworkem</w:t>
      </w:r>
      <w:proofErr w:type="spellEnd"/>
      <w:r>
        <w:t xml:space="preserve"> </w:t>
      </w:r>
      <w:proofErr w:type="spellStart"/>
      <w:r>
        <w:t>Sming</w:t>
      </w:r>
      <w:proofErr w:type="spellEnd"/>
      <w:r>
        <w:t>.</w:t>
      </w:r>
      <w:r>
        <w:rPr>
          <w:i/>
          <w:iCs/>
        </w:rPr>
        <w:t xml:space="preserve"> </w:t>
      </w:r>
    </w:p>
    <w:p w14:paraId="37F01941" w14:textId="77777777" w:rsidR="009A1411" w:rsidRDefault="009A1411"/>
    <w:p w14:paraId="11059BAC" w14:textId="77777777" w:rsidR="009A1411" w:rsidRDefault="009A1411">
      <w:pPr>
        <w:pStyle w:val="Nadpis1"/>
        <w:rPr>
          <w:rFonts w:ascii="Times New Roman" w:hAnsi="Times New Roman" w:cs="Times New Roman"/>
        </w:rPr>
      </w:pPr>
      <w:bookmarkStart w:id="46" w:name="_Toc471201097"/>
      <w:r>
        <w:rPr>
          <w:rFonts w:ascii="Times New Roman" w:hAnsi="Times New Roman" w:cs="Times New Roman"/>
        </w:rPr>
        <w:lastRenderedPageBreak/>
        <w:t>Způsoby řešení a použité postupy</w:t>
      </w:r>
      <w:bookmarkEnd w:id="46"/>
    </w:p>
    <w:p w14:paraId="1F31CCC9" w14:textId="77777777" w:rsidR="009A1411" w:rsidRDefault="009A1411">
      <w:pPr>
        <w:pStyle w:val="Nadpis2"/>
        <w:rPr>
          <w:rFonts w:ascii="Times New Roman" w:hAnsi="Times New Roman" w:cs="Times New Roman"/>
        </w:rPr>
      </w:pPr>
      <w:bookmarkStart w:id="47" w:name="_Toc471201098"/>
      <w:r>
        <w:rPr>
          <w:rFonts w:ascii="Times New Roman" w:hAnsi="Times New Roman" w:cs="Times New Roman"/>
        </w:rPr>
        <w:t>Část časomíry u terčů</w:t>
      </w:r>
      <w:bookmarkEnd w:id="47"/>
    </w:p>
    <w:p w14:paraId="5489F071" w14:textId="77777777" w:rsidR="009A1411" w:rsidRDefault="009A1411">
      <w:pPr>
        <w:ind w:left="709"/>
      </w:pPr>
      <w:r>
        <w:t xml:space="preserve">Pro detekci stavu terčů jsem použil čip ESP8266 a vodotěsný vypínač na světla. Při </w:t>
      </w:r>
      <w:proofErr w:type="spellStart"/>
      <w:r>
        <w:t>sestříknutí</w:t>
      </w:r>
      <w:proofErr w:type="spellEnd"/>
      <w:r>
        <w:t xml:space="preserve"> terče se zmáčkne vypínač, který rozsvítí žárovku a přes tranzistor připojí jeden z pin</w:t>
      </w:r>
      <w:r w:rsidR="00F67F88">
        <w:t>ů ESP8266 pod přerušením na 3,3 </w:t>
      </w:r>
      <w:r>
        <w:t xml:space="preserve">V. Při </w:t>
      </w:r>
      <w:proofErr w:type="spellStart"/>
      <w:r>
        <w:t>sestříknutí</w:t>
      </w:r>
      <w:proofErr w:type="spellEnd"/>
      <w:r>
        <w:t xml:space="preserve"> některého z terčů pošle ESP UDP </w:t>
      </w:r>
      <w:proofErr w:type="spellStart"/>
      <w:r>
        <w:t>packet</w:t>
      </w:r>
      <w:proofErr w:type="spellEnd"/>
      <w:r>
        <w:t xml:space="preserve"> s informací, který terč byl </w:t>
      </w:r>
      <w:proofErr w:type="spellStart"/>
      <w:r>
        <w:t>sestříknut</w:t>
      </w:r>
      <w:proofErr w:type="spellEnd"/>
      <w:r>
        <w:t xml:space="preserve">, pomocí </w:t>
      </w:r>
      <w:proofErr w:type="spellStart"/>
      <w:r>
        <w:t>wifi</w:t>
      </w:r>
      <w:proofErr w:type="spellEnd"/>
      <w:r>
        <w:t xml:space="preserve"> na start. Při </w:t>
      </w:r>
      <w:proofErr w:type="spellStart"/>
      <w:r>
        <w:t>sestříknutí</w:t>
      </w:r>
      <w:proofErr w:type="spellEnd"/>
      <w:r>
        <w:t xml:space="preserve"> obou terčů se pošle z notebooku na startu UDP </w:t>
      </w:r>
      <w:proofErr w:type="spellStart"/>
      <w:r>
        <w:t>packet</w:t>
      </w:r>
      <w:proofErr w:type="spellEnd"/>
      <w:r>
        <w:t xml:space="preserve"> zpět na ESP, který obsahuje aktuální datum a dosažený čas, tyto informace se uloží do CSV souboru pro pozdější zobrazení na webu.</w:t>
      </w:r>
    </w:p>
    <w:p w14:paraId="4ADA0C72" w14:textId="77777777" w:rsidR="009A1411" w:rsidRDefault="009A1411">
      <w:pPr>
        <w:pStyle w:val="Nadpis2"/>
        <w:rPr>
          <w:rFonts w:ascii="Times New Roman" w:hAnsi="Times New Roman" w:cs="Times New Roman"/>
        </w:rPr>
      </w:pPr>
      <w:bookmarkStart w:id="48" w:name="_Toc471201099"/>
      <w:r>
        <w:rPr>
          <w:rFonts w:ascii="Times New Roman" w:hAnsi="Times New Roman" w:cs="Times New Roman"/>
        </w:rPr>
        <w:t>Část časomíry u startu</w:t>
      </w:r>
      <w:bookmarkEnd w:id="48"/>
    </w:p>
    <w:p w14:paraId="2A1C52BF" w14:textId="77777777" w:rsidR="009A1411" w:rsidRDefault="009A1411">
      <w:pPr>
        <w:ind w:left="709"/>
      </w:pPr>
      <w:r>
        <w:t xml:space="preserve">K startování a případnému zastavování časomíry při nezdařeném pokusu slouží program napsaný v jazyce C++ s pomocí knihoven SDL2, </w:t>
      </w:r>
      <w:proofErr w:type="spellStart"/>
      <w:r>
        <w:t>SDL_net</w:t>
      </w:r>
      <w:proofErr w:type="spellEnd"/>
      <w:r>
        <w:t xml:space="preserve">, </w:t>
      </w:r>
      <w:proofErr w:type="spellStart"/>
      <w:r>
        <w:t>SDL_mixer</w:t>
      </w:r>
      <w:proofErr w:type="spellEnd"/>
      <w:r>
        <w:t xml:space="preserve">, </w:t>
      </w:r>
      <w:proofErr w:type="spellStart"/>
      <w:r>
        <w:t>SDL_image</w:t>
      </w:r>
      <w:proofErr w:type="spellEnd"/>
      <w:r>
        <w:t xml:space="preserve">, </w:t>
      </w:r>
      <w:proofErr w:type="spellStart"/>
      <w:r>
        <w:t>SDL_ttf</w:t>
      </w:r>
      <w:proofErr w:type="spellEnd"/>
      <w:r>
        <w:t xml:space="preserve">. Použití knihoven SDL mi umožnilo již napsanou desktopovou aplikaci použít i pro mobily, proto se dá k startování používat buď notebook, nebo mobil s Androidem. Program se dá ovládat pomocí konzole, kde jsem využil funkci </w:t>
      </w:r>
      <w:proofErr w:type="spellStart"/>
      <w:r>
        <w:t>kbhit</w:t>
      </w:r>
      <w:proofErr w:type="spellEnd"/>
      <w:r>
        <w:t xml:space="preserve">(). Díky této funkci lze zjistit, zda bylo do konzole cokoliv napsáno, aniž by bylo nutné zmáčknout enter a zároveň nezastavuje běh programu, pokud nedošlo k žádnému uživatelskému vstupu. Dále se dá program ovládat i pomocí myši, nebo klávesnicí v okně s grafickým uživatelským rozhraním, k čemuž jsem využil knihovny SDL2, </w:t>
      </w:r>
      <w:proofErr w:type="spellStart"/>
      <w:r>
        <w:t>SDL_image</w:t>
      </w:r>
      <w:proofErr w:type="spellEnd"/>
      <w:r>
        <w:t xml:space="preserve"> pro načítání obrázků a </w:t>
      </w:r>
      <w:proofErr w:type="spellStart"/>
      <w:r>
        <w:t>SDL_ttf</w:t>
      </w:r>
      <w:proofErr w:type="spellEnd"/>
      <w:r>
        <w:t xml:space="preserve"> pro práci s textem. Pro GUI jsem využil 4 třídy z jednoho mého starého projektu. </w:t>
      </w:r>
    </w:p>
    <w:p w14:paraId="1B9F415B" w14:textId="77777777" w:rsidR="005104E6" w:rsidRDefault="005104E6">
      <w:pPr>
        <w:ind w:left="709"/>
      </w:pPr>
    </w:p>
    <w:p w14:paraId="479AFCFA" w14:textId="77777777" w:rsidR="005104E6" w:rsidRDefault="005104E6">
      <w:pPr>
        <w:ind w:left="709"/>
      </w:pPr>
    </w:p>
    <w:p w14:paraId="1FE7D026" w14:textId="77777777" w:rsidR="005104E6" w:rsidRDefault="005104E6">
      <w:pPr>
        <w:ind w:left="709"/>
      </w:pPr>
    </w:p>
    <w:p w14:paraId="1B2906AB" w14:textId="77777777" w:rsidR="005104E6" w:rsidRDefault="005104E6">
      <w:pPr>
        <w:ind w:left="709"/>
      </w:pPr>
    </w:p>
    <w:p w14:paraId="0FF17ED4" w14:textId="77777777" w:rsidR="009A1411" w:rsidRDefault="009A1411">
      <w:pPr>
        <w:pStyle w:val="Nadpis2"/>
        <w:rPr>
          <w:rFonts w:ascii="Times New Roman" w:hAnsi="Times New Roman" w:cs="Times New Roman"/>
        </w:rPr>
      </w:pPr>
      <w:bookmarkStart w:id="49" w:name="_Toc471201100"/>
      <w:r>
        <w:rPr>
          <w:rFonts w:ascii="Times New Roman" w:hAnsi="Times New Roman" w:cs="Times New Roman"/>
        </w:rPr>
        <w:lastRenderedPageBreak/>
        <w:t>Webová část aplikace</w:t>
      </w:r>
      <w:bookmarkEnd w:id="49"/>
    </w:p>
    <w:p w14:paraId="3E9B410A" w14:textId="77777777" w:rsidR="002C5D59" w:rsidRDefault="009A1411" w:rsidP="00F67F88">
      <w:pPr>
        <w:ind w:left="709"/>
      </w:pPr>
      <w:r>
        <w:t xml:space="preserve">Čip ESP8266 </w:t>
      </w:r>
      <w:commentRangeStart w:id="50"/>
      <w:r>
        <w:t xml:space="preserve">umožňuje </w:t>
      </w:r>
      <w:commentRangeEnd w:id="50"/>
      <w:r>
        <w:rPr>
          <w:rStyle w:val="Odkaznakoment"/>
        </w:rPr>
        <w:commentReference w:id="50"/>
      </w:r>
      <w:r>
        <w:t xml:space="preserve">i vytvoření webového serveru, proto jsem na terčích vytvořil webové stránky, které pomocí HTML5 </w:t>
      </w:r>
      <w:proofErr w:type="spellStart"/>
      <w:r>
        <w:t>Canvasu</w:t>
      </w:r>
      <w:proofErr w:type="spellEnd"/>
      <w:r>
        <w:t xml:space="preserve"> a </w:t>
      </w:r>
      <w:proofErr w:type="spellStart"/>
      <w:r>
        <w:t>JavaScriptu</w:t>
      </w:r>
      <w:proofErr w:type="spellEnd"/>
      <w:r>
        <w:t xml:space="preserve"> zobrazují grafy dosažných časů pro jednotlivé kategorie. Dále tento </w:t>
      </w:r>
      <w:commentRangeStart w:id="51"/>
      <w:r>
        <w:t>web umožňuje i mazání již dosažených časů, přidávání nových časů a jejich export jako soubor CSV</w:t>
      </w:r>
      <w:commentRangeEnd w:id="51"/>
      <w:r>
        <w:rPr>
          <w:rStyle w:val="Odkaznakoment"/>
        </w:rPr>
        <w:commentReference w:id="51"/>
      </w:r>
      <w:r>
        <w:t>.</w:t>
      </w:r>
    </w:p>
    <w:p w14:paraId="651AF50C" w14:textId="77777777" w:rsidR="00F67F88" w:rsidRDefault="00F67F88" w:rsidP="00F67F88">
      <w:pPr>
        <w:keepNext/>
        <w:ind w:left="709"/>
      </w:pPr>
      <w:r>
        <w:pict w14:anchorId="433D6711">
          <v:shape id="_x0000_i1030" type="#_x0000_t75" style="width:439.35pt;height:167.25pt">
            <v:imagedata r:id="rId17" o:title="web"/>
          </v:shape>
        </w:pict>
      </w:r>
    </w:p>
    <w:p w14:paraId="5637B416" w14:textId="77777777" w:rsidR="002C5D59" w:rsidRDefault="00F67F88" w:rsidP="00F67F88">
      <w:pPr>
        <w:pStyle w:val="Citt"/>
        <w:rPr>
          <w:rStyle w:val="Zdraznnintenzivn"/>
        </w:rPr>
      </w:pPr>
      <w:r>
        <w:t xml:space="preserve">Ukázka vykreslení jedné z křivek grafu </w:t>
      </w:r>
    </w:p>
    <w:p w14:paraId="32048AF5" w14:textId="77777777" w:rsidR="009A1411" w:rsidRDefault="009A1411">
      <w:pPr>
        <w:ind w:left="360"/>
        <w:rPr>
          <w:i/>
          <w:iCs/>
        </w:rPr>
      </w:pPr>
    </w:p>
    <w:p w14:paraId="7353A01C" w14:textId="77777777" w:rsidR="009A1411" w:rsidRDefault="009A1411">
      <w:pPr>
        <w:pStyle w:val="Nadpis1"/>
        <w:rPr>
          <w:rFonts w:ascii="Times New Roman" w:hAnsi="Times New Roman" w:cs="Times New Roman"/>
        </w:rPr>
      </w:pPr>
      <w:bookmarkStart w:id="52" w:name="_Toc471201101"/>
      <w:r>
        <w:rPr>
          <w:rFonts w:ascii="Times New Roman" w:hAnsi="Times New Roman" w:cs="Times New Roman"/>
        </w:rPr>
        <w:lastRenderedPageBreak/>
        <w:t>Výsledky řešení, výstupy, uživatelský manuál</w:t>
      </w:r>
      <w:bookmarkEnd w:id="52"/>
    </w:p>
    <w:p w14:paraId="6A323A78" w14:textId="77777777" w:rsidR="009A1411" w:rsidRDefault="009A1411">
      <w:pPr>
        <w:pStyle w:val="Nadpis2"/>
        <w:rPr>
          <w:rFonts w:ascii="Times New Roman" w:hAnsi="Times New Roman" w:cs="Times New Roman"/>
        </w:rPr>
      </w:pPr>
      <w:bookmarkStart w:id="53" w:name="_Toc471201102"/>
      <w:r>
        <w:rPr>
          <w:rFonts w:ascii="Times New Roman" w:hAnsi="Times New Roman" w:cs="Times New Roman"/>
        </w:rPr>
        <w:t>Ovládání</w:t>
      </w:r>
      <w:bookmarkEnd w:id="53"/>
    </w:p>
    <w:p w14:paraId="23FA07CE" w14:textId="77777777" w:rsidR="009A1411" w:rsidRDefault="009A1411">
      <w:pPr>
        <w:pStyle w:val="Nadpis3"/>
        <w:rPr>
          <w:rFonts w:ascii="Times New Roman" w:hAnsi="Times New Roman" w:cs="Times New Roman"/>
        </w:rPr>
      </w:pPr>
      <w:bookmarkStart w:id="54" w:name="_Toc471201103"/>
      <w:r>
        <w:rPr>
          <w:rFonts w:ascii="Times New Roman" w:hAnsi="Times New Roman" w:cs="Times New Roman"/>
        </w:rPr>
        <w:t>Konzole</w:t>
      </w:r>
      <w:bookmarkEnd w:id="54"/>
    </w:p>
    <w:p w14:paraId="4A0A2721" w14:textId="77777777" w:rsidR="009A1411" w:rsidRDefault="009A1411">
      <w:pPr>
        <w:ind w:left="1224"/>
      </w:pPr>
      <w:r>
        <w:t xml:space="preserve">Program po stisku klávesy </w:t>
      </w:r>
      <w:commentRangeStart w:id="55"/>
      <w:r>
        <w:rPr>
          <w:rStyle w:val="noa"/>
        </w:rPr>
        <w:t>h</w:t>
      </w:r>
      <w:commentRangeEnd w:id="55"/>
      <w:r>
        <w:rPr>
          <w:rStyle w:val="Odkaznakoment"/>
        </w:rPr>
        <w:commentReference w:id="55"/>
      </w:r>
      <w:r>
        <w:t xml:space="preserve"> v konzoli vypíše nápovědu, která popisuje veškeré další ovládání. Stiskem klávesy </w:t>
      </w:r>
      <w:r>
        <w:rPr>
          <w:rStyle w:val="noa"/>
        </w:rPr>
        <w:t>m</w:t>
      </w:r>
      <w:r>
        <w:t xml:space="preserve">, nebo </w:t>
      </w:r>
      <w:r>
        <w:rPr>
          <w:rFonts w:ascii="Courier New" w:hAnsi="Courier New" w:cs="Courier New"/>
          <w:b/>
          <w:bCs/>
        </w:rPr>
        <w:t>z</w:t>
      </w:r>
      <w:r>
        <w:t>, lze přepínat mezi kategoriemi (muži/ženy). Zvolení správné kategorie je důležité kvůli následnému zápisu výsledného času do ESP a poté jeho zobrazení v grafu. Po stisknutí</w:t>
      </w:r>
      <w:commentRangeStart w:id="56"/>
      <w:r>
        <w:t xml:space="preserve"> </w:t>
      </w:r>
      <w:commentRangeEnd w:id="56"/>
      <w:r>
        <w:rPr>
          <w:rStyle w:val="Odkaznakoment"/>
        </w:rPr>
        <w:commentReference w:id="56"/>
      </w:r>
      <w:r>
        <w:rPr>
          <w:rFonts w:ascii="Courier New" w:hAnsi="Courier New" w:cs="Courier New"/>
          <w:b/>
          <w:bCs/>
        </w:rPr>
        <w:t>mezerníku</w:t>
      </w:r>
      <w:r>
        <w:t xml:space="preserve"> se spustí, nebo zastaví měření času. Stiskem klávesy </w:t>
      </w:r>
      <w:r>
        <w:rPr>
          <w:rFonts w:ascii="Courier New" w:hAnsi="Courier New" w:cs="Courier New"/>
          <w:b/>
          <w:bCs/>
        </w:rPr>
        <w:t>t</w:t>
      </w:r>
      <w:r>
        <w:t xml:space="preserve"> se pošle UDP </w:t>
      </w:r>
      <w:proofErr w:type="spellStart"/>
      <w:r>
        <w:t>packet</w:t>
      </w:r>
      <w:proofErr w:type="spellEnd"/>
      <w:r>
        <w:t xml:space="preserve"> na ESP, které vzápětí </w:t>
      </w:r>
      <w:commentRangeStart w:id="57"/>
      <w:r>
        <w:t xml:space="preserve">odešle </w:t>
      </w:r>
      <w:proofErr w:type="spellStart"/>
      <w:r>
        <w:t>packet</w:t>
      </w:r>
      <w:proofErr w:type="spellEnd"/>
      <w:r>
        <w:t xml:space="preserve"> zpátky, jímž lze zjistit</w:t>
      </w:r>
      <w:commentRangeEnd w:id="57"/>
      <w:r>
        <w:rPr>
          <w:rStyle w:val="Odkaznakoment"/>
        </w:rPr>
        <w:commentReference w:id="57"/>
      </w:r>
      <w:r>
        <w:t>, zda jsou terče zvednuté, nebo je potřeba k nim zajít a zvednout je.</w:t>
      </w:r>
    </w:p>
    <w:p w14:paraId="028BE6CC" w14:textId="77777777" w:rsidR="009A1411" w:rsidRDefault="009A1411">
      <w:pPr>
        <w:pStyle w:val="Nadpis3"/>
        <w:rPr>
          <w:rFonts w:ascii="Times New Roman" w:hAnsi="Times New Roman" w:cs="Times New Roman"/>
        </w:rPr>
      </w:pPr>
      <w:bookmarkStart w:id="58" w:name="_Toc471201104"/>
      <w:r>
        <w:rPr>
          <w:rFonts w:ascii="Times New Roman" w:hAnsi="Times New Roman" w:cs="Times New Roman"/>
        </w:rPr>
        <w:t>GUI</w:t>
      </w:r>
      <w:bookmarkEnd w:id="58"/>
    </w:p>
    <w:p w14:paraId="4C21D05D" w14:textId="77777777" w:rsidR="009A1411" w:rsidRDefault="002C5D59">
      <w:pPr>
        <w:ind w:left="1224"/>
      </w:pPr>
      <w:r>
        <w:rPr>
          <w:noProof/>
        </w:rPr>
        <w:pict w14:anchorId="25A7DEA7">
          <v:shape id="_x0000_s1033" type="#_x0000_t75" style="position:absolute;left:0;text-align:left;margin-left:318.15pt;margin-top:168.45pt;width:97.85pt;height:189.35pt;z-index:-3;mso-position-horizontal-relative:text;mso-position-vertical-relative:text;mso-width-relative:page;mso-height-relative:page">
            <v:imagedata r:id="rId18" o:title="mobil"/>
          </v:shape>
        </w:pict>
      </w:r>
      <w:r>
        <w:rPr>
          <w:noProof/>
        </w:rPr>
        <w:pict w14:anchorId="34158097">
          <v:shape id="_x0000_s1032" type="#_x0000_t75" style="position:absolute;left:0;text-align:left;margin-left:-41.3pt;margin-top:173.8pt;width:284.8pt;height:177pt;z-index:1;mso-position-horizontal-relative:text;mso-position-vertical-relative:text;mso-width-relative:page;mso-height-relative:page">
            <v:imagedata r:id="rId19" o:title="hotove_gui"/>
          </v:shape>
        </w:pict>
      </w:r>
      <w:r w:rsidR="009A1411">
        <w:t xml:space="preserve">Stiskem klávesy </w:t>
      </w:r>
      <w:r w:rsidR="009A1411">
        <w:rPr>
          <w:rFonts w:ascii="Courier New" w:hAnsi="Courier New" w:cs="Courier New"/>
          <w:b/>
          <w:bCs/>
        </w:rPr>
        <w:t>t</w:t>
      </w:r>
      <w:r w:rsidR="009A1411">
        <w:t xml:space="preserve">, nebo kliknutím na jedno ze dvou horních tlačítek lze zjistit aktuální stav terčů, který se projeví zbarvením horních dvou tlačítek zelenou barvou (pokud jsou terče zvednuté), nebo červenou barvou (pokud je potřeba je zvednout). Stiskem klávesy </w:t>
      </w:r>
      <w:r w:rsidR="009A1411">
        <w:rPr>
          <w:rStyle w:val="noa"/>
        </w:rPr>
        <w:t>m</w:t>
      </w:r>
      <w:r w:rsidR="009A1411">
        <w:t xml:space="preserve"> nebo </w:t>
      </w:r>
      <w:r w:rsidR="009A1411">
        <w:rPr>
          <w:rStyle w:val="noa"/>
        </w:rPr>
        <w:t>z</w:t>
      </w:r>
      <w:r w:rsidR="009A1411">
        <w:t xml:space="preserve">, nebo kliknutím na tlačítko uprostřed s právě zvolenou kategorií lze přepínat mezi kategoriemi. Stiskem </w:t>
      </w:r>
      <w:r w:rsidR="009A1411">
        <w:rPr>
          <w:rStyle w:val="noa"/>
        </w:rPr>
        <w:t>mezerníku</w:t>
      </w:r>
      <w:r w:rsidR="009A1411">
        <w:t>, nebo kliknutím na tlačítko s nápisem START nebo STOP lze spustit, nebo zastavit měření času. Jelikož je aplikace pro Android prakticky totožná s aplikací pro notebook, tak se stejně i ovládá.</w:t>
      </w:r>
    </w:p>
    <w:p w14:paraId="484358BA" w14:textId="77777777" w:rsidR="002C5D59" w:rsidRDefault="002C5D59">
      <w:pPr>
        <w:ind w:left="1224"/>
      </w:pPr>
    </w:p>
    <w:p w14:paraId="5AAFB95A" w14:textId="77777777" w:rsidR="002C5D59" w:rsidRDefault="002C5D59">
      <w:pPr>
        <w:ind w:left="1224"/>
      </w:pPr>
    </w:p>
    <w:p w14:paraId="22668D1C" w14:textId="77777777" w:rsidR="002C5D59" w:rsidRDefault="002C5D59">
      <w:pPr>
        <w:ind w:left="1224"/>
      </w:pPr>
    </w:p>
    <w:p w14:paraId="534035BA" w14:textId="77777777" w:rsidR="002C5D59" w:rsidRDefault="002C5D59">
      <w:pPr>
        <w:ind w:left="1224"/>
      </w:pPr>
    </w:p>
    <w:p w14:paraId="6159F024" w14:textId="77777777" w:rsidR="002C5D59" w:rsidRDefault="002C5D59">
      <w:pPr>
        <w:ind w:left="1224"/>
      </w:pPr>
    </w:p>
    <w:p w14:paraId="525E9189" w14:textId="77777777" w:rsidR="009A1411" w:rsidRPr="002C5D59" w:rsidRDefault="009A1411" w:rsidP="002C5D59">
      <w:pPr>
        <w:pStyle w:val="Nadpis3"/>
        <w:rPr>
          <w:rFonts w:ascii="Times New Roman" w:hAnsi="Times New Roman" w:cs="Times New Roman"/>
        </w:rPr>
      </w:pPr>
      <w:bookmarkStart w:id="59" w:name="_Toc471201105"/>
      <w:r w:rsidRPr="002C5D59">
        <w:rPr>
          <w:rFonts w:ascii="Times New Roman" w:hAnsi="Times New Roman" w:cs="Times New Roman"/>
        </w:rPr>
        <w:t>Web</w:t>
      </w:r>
      <w:bookmarkEnd w:id="59"/>
    </w:p>
    <w:p w14:paraId="1102034C" w14:textId="77777777" w:rsidR="000C2F71" w:rsidRDefault="002C5D59">
      <w:pPr>
        <w:ind w:left="1224"/>
      </w:pPr>
      <w:r>
        <w:rPr>
          <w:noProof/>
        </w:rPr>
        <w:lastRenderedPageBreak/>
        <w:pict w14:anchorId="37F2E51E">
          <v:shape id="_x0000_s1034" type="#_x0000_t75" style="position:absolute;left:0;text-align:left;margin-left:-21.45pt;margin-top:51.2pt;width:439.5pt;height:211.5pt;z-index:3;mso-position-horizontal-relative:text;mso-position-vertical-relative:text;mso-width-relative:page;mso-height-relative:page">
            <v:imagedata r:id="rId20" o:title="web"/>
            <w10:wrap type="topAndBottom"/>
          </v:shape>
        </w:pict>
      </w:r>
      <w:r w:rsidR="009A1411">
        <w:t xml:space="preserve">Na webu lze nahoře v menu vybrat kategorii, pro kterou chceme zobrazit graf s již dosaženými časy. </w:t>
      </w:r>
      <w:commentRangeStart w:id="60"/>
      <w:r w:rsidR="009A1411">
        <w:t>Po najetí myši na křivku v grafu, nebo dotykem v</w:t>
      </w:r>
      <w:r w:rsidR="000C2F71">
        <w:t> </w:t>
      </w:r>
      <w:r w:rsidR="009A1411">
        <w:t>její</w:t>
      </w:r>
    </w:p>
    <w:p w14:paraId="15453BE0" w14:textId="77777777" w:rsidR="000C2F71" w:rsidRDefault="000C2F71" w:rsidP="000C2F71">
      <w:pPr>
        <w:pStyle w:val="Citt"/>
      </w:pPr>
      <w:r>
        <w:t>Ukázka grafu na webu</w:t>
      </w:r>
    </w:p>
    <w:p w14:paraId="1C16BBDF" w14:textId="77777777" w:rsidR="009A1411" w:rsidRDefault="000C2F71" w:rsidP="000C2F71">
      <w:pPr>
        <w:ind w:left="1224"/>
      </w:pPr>
      <w:r>
        <w:rPr>
          <w:noProof/>
        </w:rPr>
        <w:pict w14:anchorId="7C4C7594">
          <v:shape id="_x0000_s1035" type="#_x0000_t75" style="position:absolute;left:0;text-align:left;margin-left:-66.1pt;margin-top:92.55pt;width:542.1pt;height:131.35pt;z-index:4;mso-position-horizontal-relative:text;mso-position-vertical-relative:text;mso-width-relative:page;mso-height-relative:page">
            <v:imagedata r:id="rId21" o:title="web"/>
            <w10:wrap type="topAndBottom"/>
          </v:shape>
        </w:pict>
      </w:r>
      <w:r w:rsidR="009A1411">
        <w:t xml:space="preserve"> blízkosti na dotykovém displeji lze o křivce zj</w:t>
      </w:r>
      <w:bookmarkStart w:id="61" w:name="_GoBack"/>
      <w:bookmarkEnd w:id="61"/>
      <w:r w:rsidR="009A1411">
        <w:t>istit bližší informace</w:t>
      </w:r>
      <w:commentRangeEnd w:id="60"/>
      <w:r w:rsidR="009A1411">
        <w:rPr>
          <w:rStyle w:val="Odkaznakoment"/>
        </w:rPr>
        <w:commentReference w:id="60"/>
      </w:r>
      <w:r w:rsidR="009A1411">
        <w:t>.</w:t>
      </w:r>
      <w:r w:rsidR="002C5D59" w:rsidRPr="002C5D59">
        <w:rPr>
          <w:i/>
          <w:iCs/>
        </w:rPr>
        <w:t xml:space="preserve"> </w:t>
      </w:r>
      <w:r w:rsidR="009A1411">
        <w:t xml:space="preserve"> Kliknutím na tlačítko Časy v menu se lze přesunout do administračního rozhraní webové aplikace, kde jsou ve dvou tabulkách všechny již dosažené časy v obou kategoriích a můžeme je v nich mazat. Dále lze na této stránce časy i přidávat.</w:t>
      </w:r>
    </w:p>
    <w:p w14:paraId="2F321608" w14:textId="77777777" w:rsidR="000C2F71" w:rsidRDefault="000C2F71" w:rsidP="000C2F71">
      <w:pPr>
        <w:pStyle w:val="Citt"/>
        <w:ind w:left="360"/>
      </w:pPr>
      <w:r>
        <w:t>Ukázka administračního rozhraní</w:t>
      </w:r>
    </w:p>
    <w:p w14:paraId="2F83F757" w14:textId="77777777" w:rsidR="009A1411" w:rsidRDefault="009A1411"/>
    <w:p w14:paraId="74B4948D" w14:textId="77777777" w:rsidR="009A1411" w:rsidRDefault="009A1411"/>
    <w:p w14:paraId="4EB3DE28" w14:textId="77777777" w:rsidR="009A1411" w:rsidRDefault="009A1411"/>
    <w:p w14:paraId="655E84F6" w14:textId="77777777" w:rsidR="009A1411" w:rsidRDefault="009A1411"/>
    <w:p w14:paraId="761FC8CD" w14:textId="77777777" w:rsidR="009A1411" w:rsidRDefault="009A1411">
      <w:pPr>
        <w:pStyle w:val="Nadpis1"/>
        <w:numPr>
          <w:ilvl w:val="0"/>
          <w:numId w:val="0"/>
        </w:numPr>
        <w:ind w:left="360" w:hanging="360"/>
        <w:rPr>
          <w:rStyle w:val="NadpisChar"/>
          <w:rFonts w:ascii="Times New Roman" w:hAnsi="Times New Roman" w:cs="Times New Roman"/>
        </w:rPr>
      </w:pPr>
      <w:bookmarkStart w:id="62" w:name="_Toc471201106"/>
      <w:r>
        <w:rPr>
          <w:rStyle w:val="NadpisChar"/>
          <w:rFonts w:ascii="Times New Roman" w:hAnsi="Times New Roman" w:cs="Times New Roman"/>
        </w:rPr>
        <w:lastRenderedPageBreak/>
        <w:t>Závěr</w:t>
      </w:r>
      <w:bookmarkEnd w:id="62"/>
    </w:p>
    <w:p w14:paraId="3C674ED8" w14:textId="77777777" w:rsidR="009A1411" w:rsidRDefault="009A1411">
      <w:pPr>
        <w:ind w:firstLine="360"/>
      </w:pPr>
      <w:r>
        <w:t>Cílem práce bylo vytvořit časomíru, která by byla snadnější a rychlejší k použití, než ta stávající. Tohoto zjednodušení jsem dosáhl tak, že jsem nahradil 100 metrů dlouhý kabel, který byl náchylný k přerušení a jeho chystání na začátku tréninku a uklízení na jeho konci trvalo zbytečně dlouho bezdrátovou Wi-Fi komunikací. Využití Wi-Fi mi také dalo možnost pomocí grafů zobrazovat již dosažené časy na webových stránkách.</w:t>
      </w:r>
    </w:p>
    <w:p w14:paraId="62487D5F" w14:textId="77777777" w:rsidR="009A1411" w:rsidRDefault="009A1411">
      <w:pPr>
        <w:ind w:firstLine="360"/>
        <w:rPr>
          <w:rStyle w:val="Zdraznnintenzivn"/>
        </w:rPr>
      </w:pPr>
      <w:commentRangeStart w:id="63"/>
      <w:r>
        <w:t>Všech</w:t>
      </w:r>
      <w:commentRangeEnd w:id="63"/>
      <w:r>
        <w:rPr>
          <w:rStyle w:val="Odkaznakoment"/>
        </w:rPr>
        <w:commentReference w:id="63"/>
      </w:r>
      <w:r>
        <w:t xml:space="preserve"> vytyčených cílů se mi nakonec povedlo dosáhnout. Aplikace na notebooku i na mobilu úspěšně komunikuje s aplikací na ESP, která úspěšně zjišťuje stav terčů. Časomíra je jednodušší a rychlejší na nachystání a prozatím nemá žádný problém se špatným kontaktem, tak jako původní časomíra. Prozatím tedy vše funguje tak jak má, ten pravý test při opravdovém útoku však přijde až na jaře.</w:t>
      </w:r>
    </w:p>
    <w:p w14:paraId="11FE9B9A" w14:textId="77777777" w:rsidR="009A1411" w:rsidRDefault="009A1411"/>
    <w:p w14:paraId="6FA4209C" w14:textId="77777777" w:rsidR="009A1411" w:rsidRDefault="009A1411"/>
    <w:p w14:paraId="0683ED52" w14:textId="77777777" w:rsidR="009A1411" w:rsidRDefault="009A1411"/>
    <w:p w14:paraId="0E3424F4" w14:textId="77777777" w:rsidR="009A1411" w:rsidRDefault="009A1411">
      <w:pPr>
        <w:pStyle w:val="Nadpis"/>
        <w:rPr>
          <w:emboss/>
          <w:color w:val="FF0000"/>
          <w:sz w:val="24"/>
          <w:szCs w:val="24"/>
        </w:rPr>
      </w:pPr>
      <w:bookmarkStart w:id="64" w:name="_Toc37577735"/>
      <w:bookmarkStart w:id="65" w:name="_Toc88120446"/>
      <w:bookmarkStart w:id="66" w:name="_Toc88120683"/>
      <w:bookmarkStart w:id="67" w:name="_Toc88120895"/>
      <w:bookmarkStart w:id="68" w:name="_Toc88120999"/>
      <w:bookmarkStart w:id="69" w:name="_Toc88121042"/>
      <w:bookmarkStart w:id="70" w:name="_Toc88121179"/>
      <w:bookmarkStart w:id="71" w:name="_Toc88121553"/>
      <w:bookmarkStart w:id="72" w:name="_Toc88121610"/>
      <w:bookmarkStart w:id="73" w:name="_Toc88121748"/>
      <w:bookmarkStart w:id="74" w:name="_Toc88122014"/>
      <w:bookmarkStart w:id="75" w:name="_Toc88124619"/>
      <w:bookmarkStart w:id="76" w:name="_Toc88124656"/>
      <w:bookmarkStart w:id="77" w:name="_Toc88124806"/>
      <w:bookmarkStart w:id="78" w:name="_Toc88125789"/>
      <w:bookmarkStart w:id="79" w:name="_Toc88126309"/>
      <w:bookmarkStart w:id="80" w:name="_Toc88126460"/>
      <w:bookmarkStart w:id="81" w:name="_Toc88126527"/>
      <w:bookmarkStart w:id="82" w:name="_Toc88126556"/>
      <w:bookmarkStart w:id="83" w:name="_Toc88126772"/>
      <w:bookmarkStart w:id="84" w:name="_Toc88126862"/>
      <w:bookmarkStart w:id="85" w:name="_Toc88127103"/>
      <w:bookmarkStart w:id="86" w:name="_Toc88127146"/>
      <w:bookmarkStart w:id="87" w:name="_Toc88128511"/>
      <w:bookmarkStart w:id="88" w:name="_Toc107634153"/>
      <w:bookmarkStart w:id="89" w:name="_Toc107635188"/>
      <w:bookmarkStart w:id="90" w:name="_Toc107635228"/>
      <w:bookmarkStart w:id="91" w:name="_Toc107635245"/>
      <w:bookmarkStart w:id="92" w:name="_Toc471201107"/>
      <w:r>
        <w:lastRenderedPageBreak/>
        <w:t>Seznam použit</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t>ýCH INFORMAČNÍCH ZDROJů</w:t>
      </w:r>
      <w:bookmarkEnd w:id="92"/>
    </w:p>
    <w:p w14:paraId="017A6708" w14:textId="77777777" w:rsidR="009A1411" w:rsidRDefault="009A1411">
      <w:pPr>
        <w:pStyle w:val="Literatura"/>
        <w:jc w:val="left"/>
        <w:rPr>
          <w:lang w:val="en-US"/>
        </w:rPr>
      </w:pPr>
      <w:r>
        <w:t>[1]</w:t>
      </w:r>
      <w:r>
        <w:tab/>
      </w:r>
      <w:r>
        <w:tab/>
      </w:r>
      <w:proofErr w:type="spellStart"/>
      <w:r>
        <w:t>Sming</w:t>
      </w:r>
      <w:proofErr w:type="spellEnd"/>
      <w:r>
        <w:t xml:space="preserve"> Framework API [online]. </w:t>
      </w:r>
      <w:r>
        <w:br/>
        <w:t>[cit. 2016-12-20].</w:t>
      </w:r>
      <w:r>
        <w:br/>
        <w:t>&lt;http://sminghub.github.io/</w:t>
      </w:r>
      <w:proofErr w:type="spellStart"/>
      <w:r>
        <w:t>sming-api-develop</w:t>
      </w:r>
      <w:proofErr w:type="spellEnd"/>
      <w:r>
        <w:t>/index.html&gt;.</w:t>
      </w:r>
      <w:r>
        <w:tab/>
      </w:r>
      <w:r>
        <w:tab/>
      </w:r>
    </w:p>
    <w:p w14:paraId="4FCF4ED5" w14:textId="77777777" w:rsidR="009A1411" w:rsidRDefault="009A1411">
      <w:pPr>
        <w:pStyle w:val="Literatura"/>
        <w:jc w:val="left"/>
        <w:rPr>
          <w:lang w:val="en-US"/>
        </w:rPr>
      </w:pPr>
      <w:r>
        <w:rPr>
          <w:lang w:val="en-US"/>
        </w:rPr>
        <w:t xml:space="preserve"> </w:t>
      </w:r>
      <w:r>
        <w:t>[2]</w:t>
      </w:r>
      <w:r>
        <w:tab/>
      </w:r>
      <w:r>
        <w:tab/>
        <w:t xml:space="preserve">SDL 2.0 API by </w:t>
      </w:r>
      <w:proofErr w:type="spellStart"/>
      <w:r>
        <w:t>Name</w:t>
      </w:r>
      <w:proofErr w:type="spellEnd"/>
      <w:r>
        <w:t xml:space="preserve"> [online]. </w:t>
      </w:r>
      <w:r>
        <w:br/>
        <w:t>[cit. 2016-12-20].</w:t>
      </w:r>
      <w:r>
        <w:br/>
        <w:t>&lt;https://wiki.libsdl.org/</w:t>
      </w:r>
      <w:proofErr w:type="spellStart"/>
      <w:r>
        <w:t>CategoryAPI</w:t>
      </w:r>
      <w:proofErr w:type="spellEnd"/>
      <w:r>
        <w:t>&gt;.</w:t>
      </w:r>
      <w:r>
        <w:tab/>
      </w:r>
      <w:r>
        <w:tab/>
      </w:r>
    </w:p>
    <w:p w14:paraId="5F1032AC" w14:textId="77777777" w:rsidR="009A1411" w:rsidRDefault="009A1411">
      <w:pPr>
        <w:pStyle w:val="Literatura"/>
        <w:jc w:val="left"/>
      </w:pPr>
      <w:r>
        <w:t xml:space="preserve"> [3]</w:t>
      </w:r>
      <w:r>
        <w:tab/>
      </w:r>
      <w:r>
        <w:tab/>
        <w:t xml:space="preserve">Lazy </w:t>
      </w:r>
      <w:proofErr w:type="spellStart"/>
      <w:r>
        <w:t>Foo</w:t>
      </w:r>
      <w:proofErr w:type="spellEnd"/>
      <w:r>
        <w:t xml:space="preserve">, </w:t>
      </w:r>
      <w:proofErr w:type="spellStart"/>
      <w:r>
        <w:t>Beginning</w:t>
      </w:r>
      <w:proofErr w:type="spellEnd"/>
      <w:r>
        <w:t xml:space="preserve"> Game </w:t>
      </w:r>
      <w:proofErr w:type="spellStart"/>
      <w:r>
        <w:t>Programming</w:t>
      </w:r>
      <w:proofErr w:type="spellEnd"/>
      <w:r>
        <w:t xml:space="preserve"> v2.0 [online]. </w:t>
      </w:r>
      <w:r>
        <w:br/>
        <w:t>poslední revize 15. 2. 2016 [cit. 2016-12-20].</w:t>
      </w:r>
      <w:r>
        <w:br/>
        <w:t>&lt;http://lazyfoo.net/</w:t>
      </w:r>
      <w:proofErr w:type="spellStart"/>
      <w:r>
        <w:t>tutorials</w:t>
      </w:r>
      <w:proofErr w:type="spellEnd"/>
      <w:r>
        <w:t>/SDL/</w:t>
      </w:r>
      <w:proofErr w:type="spellStart"/>
      <w:r>
        <w:t>index.php</w:t>
      </w:r>
      <w:proofErr w:type="spellEnd"/>
      <w:r>
        <w:t>&gt;.</w:t>
      </w:r>
      <w:r>
        <w:tab/>
      </w:r>
      <w:r>
        <w:tab/>
      </w:r>
    </w:p>
    <w:p w14:paraId="0B74C801" w14:textId="77777777" w:rsidR="009A1411" w:rsidRDefault="009A1411">
      <w:pPr>
        <w:pStyle w:val="Literatura"/>
        <w:jc w:val="left"/>
      </w:pPr>
      <w:r>
        <w:t>[4]</w:t>
      </w:r>
      <w:r>
        <w:tab/>
      </w:r>
      <w:r>
        <w:tab/>
      </w:r>
      <w:proofErr w:type="spellStart"/>
      <w:r>
        <w:t>Sming</w:t>
      </w:r>
      <w:proofErr w:type="spellEnd"/>
      <w:r>
        <w:t xml:space="preserve"> [online]. </w:t>
      </w:r>
      <w:r>
        <w:br/>
        <w:t>poslední revize 15. 2. 2016 [cit. 2016-2-20].</w:t>
      </w:r>
      <w:r>
        <w:br/>
        <w:t>&lt;https://github.com/</w:t>
      </w:r>
      <w:proofErr w:type="spellStart"/>
      <w:r>
        <w:t>SmingHub</w:t>
      </w:r>
      <w:proofErr w:type="spellEnd"/>
      <w:r>
        <w:t>/</w:t>
      </w:r>
      <w:proofErr w:type="spellStart"/>
      <w:r>
        <w:t>Sming</w:t>
      </w:r>
      <w:proofErr w:type="spellEnd"/>
      <w:r>
        <w:t>&gt;.</w:t>
      </w:r>
      <w:r>
        <w:tab/>
      </w:r>
      <w:r>
        <w:tab/>
      </w:r>
    </w:p>
    <w:p w14:paraId="1A2987D6" w14:textId="77777777" w:rsidR="009A1411" w:rsidRDefault="009A1411">
      <w:pPr>
        <w:pStyle w:val="Literatura"/>
        <w:jc w:val="left"/>
      </w:pPr>
      <w:r>
        <w:t xml:space="preserve"> [5]</w:t>
      </w:r>
      <w:r>
        <w:tab/>
      </w:r>
      <w:r>
        <w:tab/>
      </w:r>
      <w:proofErr w:type="spellStart"/>
      <w:r>
        <w:t>SDL_net</w:t>
      </w:r>
      <w:proofErr w:type="spellEnd"/>
      <w:r>
        <w:t xml:space="preserve"> </w:t>
      </w:r>
      <w:proofErr w:type="spellStart"/>
      <w:r>
        <w:t>documentation</w:t>
      </w:r>
      <w:proofErr w:type="spellEnd"/>
      <w:r>
        <w:t xml:space="preserve"> [online]. </w:t>
      </w:r>
      <w:r>
        <w:br/>
        <w:t>[cit. 2016-12-20].</w:t>
      </w:r>
      <w:r>
        <w:br/>
        <w:t>&lt;http://jcatki.no-ip.org:8080/</w:t>
      </w:r>
      <w:proofErr w:type="spellStart"/>
      <w:r>
        <w:t>SDL_net</w:t>
      </w:r>
      <w:proofErr w:type="spellEnd"/>
      <w:r>
        <w:t>/SDL_net_frame.html&gt;.</w:t>
      </w:r>
      <w:r>
        <w:tab/>
      </w:r>
      <w:r>
        <w:tab/>
      </w:r>
    </w:p>
    <w:p w14:paraId="464CDC6E" w14:textId="77777777" w:rsidR="009A1411" w:rsidRDefault="009A1411">
      <w:pPr>
        <w:pStyle w:val="Literatura"/>
        <w:jc w:val="left"/>
      </w:pPr>
      <w:r>
        <w:t xml:space="preserve"> [6]</w:t>
      </w:r>
      <w:r>
        <w:tab/>
      </w:r>
      <w:r>
        <w:tab/>
      </w:r>
      <w:proofErr w:type="spellStart"/>
      <w:r>
        <w:t>SDL_mixer</w:t>
      </w:r>
      <w:proofErr w:type="spellEnd"/>
      <w:r>
        <w:t xml:space="preserve"> </w:t>
      </w:r>
      <w:proofErr w:type="spellStart"/>
      <w:r>
        <w:t>documentation</w:t>
      </w:r>
      <w:proofErr w:type="spellEnd"/>
      <w:r>
        <w:t xml:space="preserve"> [online]. </w:t>
      </w:r>
      <w:r>
        <w:br/>
        <w:t>[cit. 2016-12-20].</w:t>
      </w:r>
      <w:r>
        <w:br/>
        <w:t>&lt;http://jcatki.no-ip.org:8080/</w:t>
      </w:r>
      <w:proofErr w:type="spellStart"/>
      <w:r>
        <w:t>SDL_mixer</w:t>
      </w:r>
      <w:proofErr w:type="spellEnd"/>
      <w:r>
        <w:t>/SDL_mixer_frame.html&gt;.</w:t>
      </w:r>
      <w:r>
        <w:tab/>
      </w:r>
      <w:r>
        <w:tab/>
      </w:r>
    </w:p>
    <w:p w14:paraId="0DB150F0" w14:textId="77777777" w:rsidR="009A1411" w:rsidRDefault="009A1411">
      <w:pPr>
        <w:pStyle w:val="Literatura"/>
        <w:jc w:val="left"/>
      </w:pPr>
      <w:r>
        <w:t xml:space="preserve"> [7]</w:t>
      </w:r>
      <w:r>
        <w:tab/>
      </w:r>
      <w:r>
        <w:tab/>
      </w:r>
      <w:proofErr w:type="spellStart"/>
      <w:r>
        <w:t>SDL_image</w:t>
      </w:r>
      <w:proofErr w:type="spellEnd"/>
      <w:r>
        <w:t xml:space="preserve"> </w:t>
      </w:r>
      <w:proofErr w:type="spellStart"/>
      <w:r>
        <w:t>documentation</w:t>
      </w:r>
      <w:proofErr w:type="spellEnd"/>
      <w:r>
        <w:t xml:space="preserve"> [online]. </w:t>
      </w:r>
      <w:r>
        <w:br/>
        <w:t>[cit. 2016-12-20].</w:t>
      </w:r>
      <w:r>
        <w:br/>
        <w:t>&lt;https://www.libsdl.org/projects/SDL_image/docs/SDL_image_frame.html&gt;.</w:t>
      </w:r>
      <w:r>
        <w:tab/>
      </w:r>
    </w:p>
    <w:p w14:paraId="667ACD05" w14:textId="77777777" w:rsidR="009A1411" w:rsidRDefault="009A1411">
      <w:pPr>
        <w:pStyle w:val="Literatura"/>
        <w:jc w:val="left"/>
      </w:pPr>
      <w:r>
        <w:t xml:space="preserve"> [8]</w:t>
      </w:r>
      <w:r>
        <w:tab/>
      </w:r>
      <w:r>
        <w:tab/>
      </w:r>
      <w:proofErr w:type="spellStart"/>
      <w:r>
        <w:t>SDL_ttf</w:t>
      </w:r>
      <w:proofErr w:type="spellEnd"/>
      <w:r>
        <w:t xml:space="preserve"> </w:t>
      </w:r>
      <w:proofErr w:type="spellStart"/>
      <w:r>
        <w:t>documentation</w:t>
      </w:r>
      <w:proofErr w:type="spellEnd"/>
      <w:r>
        <w:t xml:space="preserve"> [online]. </w:t>
      </w:r>
      <w:r>
        <w:br/>
        <w:t>[cit. 2016-12-20].</w:t>
      </w:r>
      <w:r>
        <w:br/>
        <w:t>&lt;https://www.libsdl.org/projects/SDL_ttf/docs/SDL_ttf_frame.html&gt;.</w:t>
      </w:r>
    </w:p>
    <w:p w14:paraId="10181DC0" w14:textId="77777777" w:rsidR="009A1411" w:rsidRDefault="009A1411">
      <w:pPr>
        <w:pStyle w:val="Literatura"/>
        <w:jc w:val="left"/>
      </w:pPr>
    </w:p>
    <w:p w14:paraId="0839F591" w14:textId="77777777" w:rsidR="009A1411" w:rsidRDefault="009A1411">
      <w:pPr>
        <w:pStyle w:val="Nadpis"/>
        <w:rPr>
          <w:rStyle w:val="Zdraznnintenzivn"/>
        </w:rPr>
        <w:sectPr w:rsidR="009A1411">
          <w:headerReference w:type="default" r:id="rId22"/>
          <w:footerReference w:type="default" r:id="rId23"/>
          <w:type w:val="continuous"/>
          <w:pgSz w:w="11907" w:h="16840" w:code="9"/>
          <w:pgMar w:top="1701" w:right="1134" w:bottom="1134" w:left="1134" w:header="851" w:footer="709" w:gutter="851"/>
          <w:cols w:space="708"/>
        </w:sectPr>
      </w:pPr>
      <w:bookmarkStart w:id="93" w:name="_Toc37577739"/>
      <w:bookmarkStart w:id="94" w:name="_Toc88120450"/>
      <w:bookmarkStart w:id="95" w:name="_Toc88120687"/>
      <w:bookmarkStart w:id="96" w:name="_Toc88120899"/>
      <w:bookmarkStart w:id="97" w:name="_Toc88121003"/>
      <w:bookmarkStart w:id="98" w:name="_Toc88121046"/>
      <w:bookmarkStart w:id="99" w:name="_Toc88121183"/>
      <w:bookmarkStart w:id="100" w:name="_Toc88121557"/>
      <w:bookmarkStart w:id="101" w:name="_Toc88121614"/>
      <w:bookmarkStart w:id="102" w:name="_Toc88121752"/>
      <w:bookmarkStart w:id="103" w:name="_Toc88122018"/>
      <w:bookmarkStart w:id="104" w:name="_Toc88124623"/>
      <w:bookmarkStart w:id="105" w:name="_Toc88124660"/>
      <w:bookmarkStart w:id="106" w:name="_Toc88124810"/>
      <w:bookmarkStart w:id="107" w:name="_Toc88125793"/>
      <w:bookmarkStart w:id="108" w:name="_Toc88126313"/>
      <w:bookmarkStart w:id="109" w:name="_Toc88126464"/>
      <w:bookmarkStart w:id="110" w:name="_Toc88126531"/>
      <w:bookmarkStart w:id="111" w:name="_Toc88126560"/>
      <w:bookmarkStart w:id="112" w:name="_Toc88126776"/>
      <w:bookmarkStart w:id="113" w:name="_Toc88126866"/>
      <w:bookmarkStart w:id="114" w:name="_Toc88127107"/>
      <w:bookmarkStart w:id="115" w:name="_Toc88127150"/>
      <w:bookmarkStart w:id="116" w:name="_Toc88128515"/>
      <w:bookmarkStart w:id="117" w:name="_Toc107634157"/>
      <w:bookmarkStart w:id="118" w:name="_Toc107635192"/>
      <w:bookmarkStart w:id="119" w:name="_Toc107635232"/>
      <w:bookmarkStart w:id="120" w:name="_Toc107635249"/>
    </w:p>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14:paraId="328E7299" w14:textId="77777777" w:rsidR="009A1411" w:rsidRDefault="009A1411">
      <w:pPr>
        <w:rPr>
          <w:i/>
          <w:iCs/>
        </w:rPr>
      </w:pPr>
    </w:p>
    <w:sectPr w:rsidR="009A1411" w:rsidSect="009A1411">
      <w:headerReference w:type="default" r:id="rId24"/>
      <w:footerReference w:type="default" r:id="rId25"/>
      <w:pgSz w:w="11907" w:h="16840" w:code="9"/>
      <w:pgMar w:top="1701" w:right="1134" w:bottom="1134" w:left="1134" w:header="851" w:footer="709" w:gutter="851"/>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ml" w:initials="m">
    <w:p w14:paraId="3AE515C6" w14:textId="77777777" w:rsidR="009A1411" w:rsidRDefault="009A1411">
      <w:pPr>
        <w:pStyle w:val="Textkomente"/>
      </w:pPr>
      <w:r>
        <w:rPr>
          <w:rStyle w:val="Odkaznakoment"/>
        </w:rPr>
        <w:annotationRef/>
      </w:r>
      <w:r>
        <w:t xml:space="preserve">Pište správně oficiální odborné názvy a termíny – tedy např. </w:t>
      </w:r>
      <w:proofErr w:type="spellStart"/>
      <w:r>
        <w:t>Arduino</w:t>
      </w:r>
      <w:proofErr w:type="spellEnd"/>
      <w:r>
        <w:t>.</w:t>
      </w:r>
    </w:p>
  </w:comment>
  <w:comment w:id="39" w:author="ml" w:initials="m">
    <w:p w14:paraId="01812FFD" w14:textId="77777777" w:rsidR="009A1411" w:rsidRDefault="009A1411">
      <w:pPr>
        <w:pStyle w:val="Textkomente"/>
      </w:pPr>
      <w:r>
        <w:rPr>
          <w:rStyle w:val="Odkaznakoment"/>
        </w:rPr>
        <w:annotationRef/>
      </w:r>
      <w:r>
        <w:t>V zápisu hodnoty a jednotky musí být použita pevná mezera!</w:t>
      </w:r>
    </w:p>
  </w:comment>
  <w:comment w:id="50" w:author="ml" w:initials="m">
    <w:p w14:paraId="541AB555" w14:textId="77777777" w:rsidR="009A1411" w:rsidRDefault="009A1411">
      <w:pPr>
        <w:pStyle w:val="Textkomente"/>
      </w:pPr>
      <w:r>
        <w:rPr>
          <w:rStyle w:val="Odkaznakoment"/>
        </w:rPr>
        <w:annotationRef/>
      </w:r>
      <w:r>
        <w:t>Sloveso „umožňuje“ se vyskytuje třikrát na třech po sobě jdoucích řádcích – to je opět považováno za stylistickou neobratnost. Pokuste se najít vhodné synonymum.</w:t>
      </w:r>
    </w:p>
  </w:comment>
  <w:comment w:id="51" w:author="ml" w:initials="m">
    <w:p w14:paraId="1FAB4F1B" w14:textId="77777777" w:rsidR="009A1411" w:rsidRDefault="009A1411">
      <w:pPr>
        <w:pStyle w:val="Textkomente"/>
      </w:pPr>
      <w:r>
        <w:rPr>
          <w:rStyle w:val="Odkaznakoment"/>
        </w:rPr>
        <w:annotationRef/>
      </w:r>
      <w:r>
        <w:t>Mazání, přidávání … jako soubor CSV? Přečtete si po sobě tuto větu a popřemýšlejte, jak se logicky vyjádřit.</w:t>
      </w:r>
    </w:p>
  </w:comment>
  <w:comment w:id="55" w:author="ml" w:initials="m">
    <w:p w14:paraId="0A0679DB" w14:textId="77777777" w:rsidR="009A1411" w:rsidRDefault="009A1411">
      <w:pPr>
        <w:pStyle w:val="Textkomente"/>
      </w:pPr>
      <w:r>
        <w:rPr>
          <w:rStyle w:val="Odkaznakoment"/>
        </w:rPr>
        <w:annotationRef/>
      </w:r>
      <w:r>
        <w:t>Zvýrazněte ovládací klávesy – třeba volbou jiné rodiny písma (</w:t>
      </w:r>
      <w:proofErr w:type="spellStart"/>
      <w:r>
        <w:t>Courier</w:t>
      </w:r>
      <w:proofErr w:type="spellEnd"/>
      <w:r>
        <w:t>), tučností apod.</w:t>
      </w:r>
    </w:p>
  </w:comment>
  <w:comment w:id="56" w:author="ml" w:initials="m">
    <w:p w14:paraId="357D7F21" w14:textId="77777777" w:rsidR="009A1411" w:rsidRDefault="009A1411">
      <w:pPr>
        <w:pStyle w:val="Textkomente"/>
      </w:pPr>
      <w:r>
        <w:rPr>
          <w:rStyle w:val="Odkaznakoment"/>
        </w:rPr>
        <w:annotationRef/>
      </w:r>
      <w:r>
        <w:t>stisknutí</w:t>
      </w:r>
    </w:p>
  </w:comment>
  <w:comment w:id="57" w:author="ml" w:initials="m">
    <w:p w14:paraId="2A82F426" w14:textId="77777777" w:rsidR="009A1411" w:rsidRDefault="009A1411">
      <w:pPr>
        <w:pStyle w:val="Textkomente"/>
      </w:pPr>
      <w:r>
        <w:rPr>
          <w:rStyle w:val="Odkaznakoment"/>
        </w:rPr>
        <w:annotationRef/>
      </w:r>
      <w:r>
        <w:t xml:space="preserve">„které vzápětí odešle zpět </w:t>
      </w:r>
      <w:proofErr w:type="spellStart"/>
      <w:r>
        <w:t>packet</w:t>
      </w:r>
      <w:proofErr w:type="spellEnd"/>
      <w:r>
        <w:t>, jímž lze zjistit…“</w:t>
      </w:r>
    </w:p>
  </w:comment>
  <w:comment w:id="60" w:author="ml" w:initials="m">
    <w:p w14:paraId="7CDD2380" w14:textId="77777777" w:rsidR="009A1411" w:rsidRDefault="009A1411">
      <w:pPr>
        <w:pStyle w:val="Textkomente"/>
      </w:pPr>
      <w:r>
        <w:rPr>
          <w:rStyle w:val="Odkaznakoment"/>
        </w:rPr>
        <w:annotationRef/>
      </w:r>
      <w:r>
        <w:t xml:space="preserve">Lze zjistit bližší informace a) o myši, nebo b) o křivce? </w:t>
      </w:r>
      <w:r>
        <w:sym w:font="Wingdings" w:char="F04A"/>
      </w:r>
      <w:r>
        <w:t xml:space="preserve"> Logicky je to sice jasné, ale jazykově je to vyjádřeno neobratně.</w:t>
      </w:r>
    </w:p>
  </w:comment>
  <w:comment w:id="63" w:author="ml" w:initials="m">
    <w:p w14:paraId="4AA7F390" w14:textId="77777777" w:rsidR="009A1411" w:rsidRDefault="009A1411">
      <w:pPr>
        <w:pStyle w:val="Textkomente"/>
      </w:pPr>
      <w:r>
        <w:rPr>
          <w:rStyle w:val="Odkaznakoment"/>
        </w:rPr>
        <w:annotationRef/>
      </w:r>
      <w:r>
        <w:t>Před tímto odstavcem byste měl stručně zopakovat, co bylo cílem práce a jakým způsobem jste cíl splnil. Teprve poté můžete krátce zhodnotit stav svého řešení.</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E515C6" w15:done="0"/>
  <w15:commentEx w15:paraId="01812FFD" w15:done="0"/>
  <w15:commentEx w15:paraId="541AB555" w15:done="0"/>
  <w15:commentEx w15:paraId="1FAB4F1B" w15:done="0"/>
  <w15:commentEx w15:paraId="0A0679DB" w15:done="0"/>
  <w15:commentEx w15:paraId="357D7F21" w15:done="0"/>
  <w15:commentEx w15:paraId="2A82F426" w15:done="0"/>
  <w15:commentEx w15:paraId="7CDD2380" w15:done="0"/>
  <w15:commentEx w15:paraId="4AA7F3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560A3" w14:textId="77777777" w:rsidR="007971ED" w:rsidRDefault="007971ED">
      <w:r>
        <w:separator/>
      </w:r>
    </w:p>
    <w:p w14:paraId="0D595391" w14:textId="77777777" w:rsidR="007971ED" w:rsidRDefault="007971ED"/>
  </w:endnote>
  <w:endnote w:type="continuationSeparator" w:id="0">
    <w:p w14:paraId="6B801FCA" w14:textId="77777777" w:rsidR="007971ED" w:rsidRDefault="007971ED">
      <w:r>
        <w:continuationSeparator/>
      </w:r>
    </w:p>
    <w:p w14:paraId="2D507135" w14:textId="77777777" w:rsidR="007971ED" w:rsidRDefault="007971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09E1F" w14:textId="77777777" w:rsidR="009A1411" w:rsidRDefault="009A1411">
    <w:pPr>
      <w:pStyle w:val="Zpat"/>
      <w:jc w:val="center"/>
      <w:rPr>
        <w:rFonts w:ascii="Times New Roman" w:hAnsi="Times New Roman" w:cs="Times New Roman"/>
      </w:rPr>
    </w:pPr>
  </w:p>
  <w:p w14:paraId="138ED5D2" w14:textId="77777777" w:rsidR="009A1411" w:rsidRDefault="009A1411">
    <w:pPr>
      <w:pStyle w:val="Zpat"/>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5686D" w14:textId="77777777" w:rsidR="009A1411" w:rsidRDefault="009A1411">
    <w:pPr>
      <w:pStyle w:val="Zpat"/>
      <w:spacing w:before="120" w:after="0" w:line="240" w:lineRule="auto"/>
      <w:jc w:val="center"/>
      <w:rPr>
        <w:rFonts w:ascii="Times New Roman" w:hAnsi="Times New Roman" w:cs="Times New Roman"/>
        <w:b/>
        <w:bCs/>
      </w:rPr>
    </w:pPr>
    <w:r>
      <w:rPr>
        <w:rFonts w:ascii="Times New Roman" w:hAnsi="Times New Roman" w:cs="Times New Roman"/>
        <w:b/>
        <w:bCs/>
      </w:rPr>
      <w:fldChar w:fldCharType="begin"/>
    </w:r>
    <w:r>
      <w:rPr>
        <w:rFonts w:ascii="Times New Roman" w:hAnsi="Times New Roman" w:cs="Times New Roman"/>
        <w:b/>
        <w:bCs/>
      </w:rPr>
      <w:instrText>PAGE   \* MERGEFORMAT</w:instrText>
    </w:r>
    <w:r>
      <w:rPr>
        <w:rFonts w:ascii="Times New Roman" w:hAnsi="Times New Roman" w:cs="Times New Roman"/>
        <w:b/>
        <w:bCs/>
      </w:rPr>
      <w:fldChar w:fldCharType="separate"/>
    </w:r>
    <w:r w:rsidR="000C2F71">
      <w:rPr>
        <w:rFonts w:ascii="Times New Roman" w:hAnsi="Times New Roman" w:cs="Times New Roman"/>
        <w:b/>
        <w:bCs/>
        <w:noProof/>
      </w:rPr>
      <w:t>13</w:t>
    </w:r>
    <w:r>
      <w:rPr>
        <w:rFonts w:ascii="Times New Roman" w:hAnsi="Times New Roman" w:cs="Times New Roman"/>
        <w:b/>
        <w:bCs/>
      </w:rPr>
      <w:fldChar w:fldCharType="end"/>
    </w:r>
  </w:p>
  <w:p w14:paraId="73E3F1F7" w14:textId="77777777" w:rsidR="009A1411" w:rsidRDefault="009A1411">
    <w:pPr>
      <w:pStyle w:val="Zpat"/>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86117" w14:textId="77777777" w:rsidR="009A1411" w:rsidRDefault="009A1411">
    <w:pPr>
      <w:pStyle w:val="Zpat"/>
      <w:jc w:val="center"/>
      <w:rPr>
        <w:rFonts w:ascii="Times New Roman" w:hAnsi="Times New Roman" w:cs="Times New Roman"/>
      </w:rPr>
    </w:pPr>
  </w:p>
  <w:p w14:paraId="0D6183CE" w14:textId="77777777" w:rsidR="009A1411" w:rsidRDefault="009A1411">
    <w:pPr>
      <w:pStyle w:val="Zpat"/>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CF00F" w14:textId="77777777" w:rsidR="007971ED" w:rsidRDefault="007971ED">
      <w:r>
        <w:separator/>
      </w:r>
    </w:p>
    <w:p w14:paraId="18324ACA" w14:textId="77777777" w:rsidR="007971ED" w:rsidRDefault="007971ED"/>
  </w:footnote>
  <w:footnote w:type="continuationSeparator" w:id="0">
    <w:p w14:paraId="3321FFCA" w14:textId="77777777" w:rsidR="007971ED" w:rsidRDefault="007971ED">
      <w:r>
        <w:continuationSeparator/>
      </w:r>
    </w:p>
    <w:p w14:paraId="3A5EBE1A" w14:textId="77777777" w:rsidR="007971ED" w:rsidRDefault="007971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43E98" w14:textId="77777777" w:rsidR="009A1411" w:rsidRDefault="009A1411">
    <w:pPr>
      <w:pStyle w:val="Zhlav"/>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F2FA6" w14:textId="77777777" w:rsidR="009A1411" w:rsidRDefault="009A1411">
    <w:pPr>
      <w:pStyle w:val="Zkladntext"/>
      <w:pBdr>
        <w:bottom w:val="single" w:sz="4" w:space="1" w:color="auto"/>
      </w:pBdr>
      <w:tabs>
        <w:tab w:val="right" w:pos="8788"/>
      </w:tabs>
      <w:jc w:val="left"/>
      <w:rPr>
        <w:b/>
        <w:bCs/>
        <w:sz w:val="20"/>
        <w:szCs w:val="20"/>
      </w:rPr>
    </w:pPr>
    <w:r>
      <w:rPr>
        <w:sz w:val="20"/>
        <w:szCs w:val="20"/>
      </w:rPr>
      <w:t xml:space="preserve">Závěrečná studijní práce, Jaromír </w:t>
    </w:r>
    <w:proofErr w:type="spellStart"/>
    <w:r>
      <w:rPr>
        <w:sz w:val="20"/>
        <w:szCs w:val="20"/>
      </w:rPr>
      <w:t>Wysoglad</w:t>
    </w:r>
    <w:proofErr w:type="spellEnd"/>
    <w:r>
      <w:rPr>
        <w:sz w:val="20"/>
        <w:szCs w:val="20"/>
      </w:rPr>
      <w:t>, IT4, 2016/2017</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B51DD" w14:textId="77777777" w:rsidR="009A1411" w:rsidRDefault="009A1411">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77211A6"/>
    <w:lvl w:ilvl="0">
      <w:start w:val="1"/>
      <w:numFmt w:val="decimal"/>
      <w:lvlText w:val="%1."/>
      <w:lvlJc w:val="left"/>
      <w:pPr>
        <w:tabs>
          <w:tab w:val="num" w:pos="1492"/>
        </w:tabs>
        <w:ind w:left="1492" w:hanging="360"/>
      </w:pPr>
      <w:rPr>
        <w:rFonts w:ascii="Times New Roman" w:hAnsi="Times New Roman" w:cs="Times New Roman"/>
      </w:rPr>
    </w:lvl>
  </w:abstractNum>
  <w:abstractNum w:abstractNumId="1">
    <w:nsid w:val="FFFFFF7D"/>
    <w:multiLevelType w:val="singleLevel"/>
    <w:tmpl w:val="4F1E80A4"/>
    <w:lvl w:ilvl="0">
      <w:start w:val="1"/>
      <w:numFmt w:val="decimal"/>
      <w:lvlText w:val="%1."/>
      <w:lvlJc w:val="left"/>
      <w:pPr>
        <w:tabs>
          <w:tab w:val="num" w:pos="1209"/>
        </w:tabs>
        <w:ind w:left="1209" w:hanging="360"/>
      </w:pPr>
      <w:rPr>
        <w:rFonts w:ascii="Times New Roman" w:hAnsi="Times New Roman" w:cs="Times New Roman"/>
      </w:rPr>
    </w:lvl>
  </w:abstractNum>
  <w:abstractNum w:abstractNumId="2">
    <w:nsid w:val="FFFFFF7E"/>
    <w:multiLevelType w:val="singleLevel"/>
    <w:tmpl w:val="A1B887B2"/>
    <w:lvl w:ilvl="0">
      <w:start w:val="1"/>
      <w:numFmt w:val="decimal"/>
      <w:lvlText w:val="%1."/>
      <w:lvlJc w:val="left"/>
      <w:pPr>
        <w:tabs>
          <w:tab w:val="num" w:pos="926"/>
        </w:tabs>
        <w:ind w:left="926" w:hanging="360"/>
      </w:pPr>
      <w:rPr>
        <w:rFonts w:ascii="Times New Roman" w:hAnsi="Times New Roman" w:cs="Times New Roman"/>
      </w:rPr>
    </w:lvl>
  </w:abstractNum>
  <w:abstractNum w:abstractNumId="3">
    <w:nsid w:val="FFFFFF7F"/>
    <w:multiLevelType w:val="singleLevel"/>
    <w:tmpl w:val="13924474"/>
    <w:lvl w:ilvl="0">
      <w:start w:val="1"/>
      <w:numFmt w:val="decimal"/>
      <w:lvlText w:val="%1."/>
      <w:lvlJc w:val="left"/>
      <w:pPr>
        <w:tabs>
          <w:tab w:val="num" w:pos="643"/>
        </w:tabs>
        <w:ind w:left="643" w:hanging="360"/>
      </w:pPr>
      <w:rPr>
        <w:rFonts w:ascii="Times New Roman" w:hAnsi="Times New Roman" w:cs="Times New Roman"/>
      </w:rPr>
    </w:lvl>
  </w:abstractNum>
  <w:abstractNum w:abstractNumId="4">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C9FC6F80"/>
    <w:lvl w:ilvl="0">
      <w:start w:val="1"/>
      <w:numFmt w:val="decimal"/>
      <w:lvlText w:val="%1."/>
      <w:lvlJc w:val="left"/>
      <w:pPr>
        <w:tabs>
          <w:tab w:val="num" w:pos="360"/>
        </w:tabs>
        <w:ind w:left="360" w:hanging="360"/>
      </w:pPr>
      <w:rPr>
        <w:rFonts w:ascii="Times New Roman" w:hAnsi="Times New Roman" w:cs="Times New Roman"/>
      </w:rPr>
    </w:lvl>
  </w:abstractNum>
  <w:abstractNum w:abstractNumId="9">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nsid w:val="FFFFFFFE"/>
    <w:multiLevelType w:val="singleLevel"/>
    <w:tmpl w:val="FFFFFFFF"/>
    <w:lvl w:ilvl="0">
      <w:numFmt w:val="decimal"/>
      <w:lvlText w:val="*"/>
      <w:lvlJc w:val="left"/>
      <w:rPr>
        <w:rFonts w:ascii="Times New Roman" w:hAnsi="Times New Roman" w:cs="Times New Roman"/>
      </w:rPr>
    </w:lvl>
  </w:abstractNum>
  <w:abstractNum w:abstractNumId="11">
    <w:nsid w:val="034C38D4"/>
    <w:multiLevelType w:val="hybridMultilevel"/>
    <w:tmpl w:val="B44C5946"/>
    <w:lvl w:ilvl="0" w:tplc="0405000F">
      <w:start w:val="1"/>
      <w:numFmt w:val="decimal"/>
      <w:lvlText w:val="%1."/>
      <w:lvlJc w:val="left"/>
      <w:pPr>
        <w:tabs>
          <w:tab w:val="num" w:pos="720"/>
        </w:tabs>
        <w:ind w:left="720" w:hanging="360"/>
      </w:pPr>
      <w:rPr>
        <w:rFonts w:ascii="Times New Roman" w:hAnsi="Times New Roman" w:cs="Times New Roman"/>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12">
    <w:nsid w:val="04AA1905"/>
    <w:multiLevelType w:val="hybridMultilevel"/>
    <w:tmpl w:val="F3B65594"/>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13">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nsid w:val="0D1E759C"/>
    <w:multiLevelType w:val="multilevel"/>
    <w:tmpl w:val="2F3A4D2A"/>
    <w:lvl w:ilvl="0">
      <w:start w:val="1"/>
      <w:numFmt w:val="decimal"/>
      <w:pStyle w:val="Nadpis1"/>
      <w:lvlText w:val="%1"/>
      <w:lvlJc w:val="left"/>
      <w:pPr>
        <w:tabs>
          <w:tab w:val="num" w:pos="360"/>
        </w:tabs>
        <w:ind w:left="360" w:hanging="360"/>
      </w:pPr>
      <w:rPr>
        <w:rFonts w:ascii="Times New Roman" w:hAnsi="Times New Roman" w:cs="Times New Roman" w:hint="default"/>
      </w:rPr>
    </w:lvl>
    <w:lvl w:ilvl="1">
      <w:start w:val="1"/>
      <w:numFmt w:val="decimal"/>
      <w:pStyle w:val="Nadpis2"/>
      <w:lvlText w:val="%1.%2"/>
      <w:lvlJc w:val="left"/>
      <w:pPr>
        <w:tabs>
          <w:tab w:val="num" w:pos="284"/>
        </w:tabs>
        <w:ind w:left="57"/>
      </w:pPr>
      <w:rPr>
        <w:rFonts w:ascii="Times New Roman" w:hAnsi="Times New Roman" w:cs="Times New Roman" w:hint="default"/>
      </w:rPr>
    </w:lvl>
    <w:lvl w:ilvl="2">
      <w:start w:val="1"/>
      <w:numFmt w:val="decimal"/>
      <w:pStyle w:val="Nadpis3"/>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432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15">
    <w:nsid w:val="0FC24351"/>
    <w:multiLevelType w:val="hybridMultilevel"/>
    <w:tmpl w:val="CFFC6BC6"/>
    <w:lvl w:ilvl="0" w:tplc="F1C81144">
      <w:start w:val="1"/>
      <w:numFmt w:val="decimal"/>
      <w:lvlText w:val="(%1)"/>
      <w:lvlJc w:val="right"/>
      <w:pPr>
        <w:tabs>
          <w:tab w:val="num" w:pos="851"/>
        </w:tabs>
        <w:ind w:left="851" w:hanging="142"/>
      </w:pPr>
      <w:rPr>
        <w:rFonts w:ascii="Times New Roman" w:hAnsi="Times New Roman" w:cs="Times New Roman" w:hint="default"/>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16">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17">
    <w:nsid w:val="11D555B8"/>
    <w:multiLevelType w:val="hybridMultilevel"/>
    <w:tmpl w:val="59569D3E"/>
    <w:lvl w:ilvl="0" w:tplc="04050001">
      <w:start w:val="1"/>
      <w:numFmt w:val="bullet"/>
      <w:lvlText w:val=""/>
      <w:lvlJc w:val="left"/>
      <w:pPr>
        <w:tabs>
          <w:tab w:val="num" w:pos="1145"/>
        </w:tabs>
        <w:ind w:left="1145" w:hanging="360"/>
      </w:pPr>
      <w:rPr>
        <w:rFonts w:ascii="Symbol" w:hAnsi="Symbol" w:cs="Symbol" w:hint="default"/>
      </w:rPr>
    </w:lvl>
    <w:lvl w:ilvl="1" w:tplc="04050003">
      <w:start w:val="1"/>
      <w:numFmt w:val="bullet"/>
      <w:lvlText w:val="o"/>
      <w:lvlJc w:val="left"/>
      <w:pPr>
        <w:tabs>
          <w:tab w:val="num" w:pos="1865"/>
        </w:tabs>
        <w:ind w:left="1865" w:hanging="360"/>
      </w:pPr>
      <w:rPr>
        <w:rFonts w:ascii="Courier New" w:hAnsi="Courier New" w:cs="Courier New" w:hint="default"/>
      </w:rPr>
    </w:lvl>
    <w:lvl w:ilvl="2" w:tplc="04050005">
      <w:start w:val="1"/>
      <w:numFmt w:val="bullet"/>
      <w:lvlText w:val=""/>
      <w:lvlJc w:val="left"/>
      <w:pPr>
        <w:tabs>
          <w:tab w:val="num" w:pos="2585"/>
        </w:tabs>
        <w:ind w:left="2585" w:hanging="360"/>
      </w:pPr>
      <w:rPr>
        <w:rFonts w:ascii="Wingdings" w:hAnsi="Wingdings" w:cs="Wingdings" w:hint="default"/>
      </w:rPr>
    </w:lvl>
    <w:lvl w:ilvl="3" w:tplc="04050001">
      <w:start w:val="1"/>
      <w:numFmt w:val="bullet"/>
      <w:lvlText w:val=""/>
      <w:lvlJc w:val="left"/>
      <w:pPr>
        <w:tabs>
          <w:tab w:val="num" w:pos="3305"/>
        </w:tabs>
        <w:ind w:left="3305" w:hanging="360"/>
      </w:pPr>
      <w:rPr>
        <w:rFonts w:ascii="Symbol" w:hAnsi="Symbol" w:cs="Symbol" w:hint="default"/>
      </w:rPr>
    </w:lvl>
    <w:lvl w:ilvl="4" w:tplc="04050003">
      <w:start w:val="1"/>
      <w:numFmt w:val="bullet"/>
      <w:lvlText w:val="o"/>
      <w:lvlJc w:val="left"/>
      <w:pPr>
        <w:tabs>
          <w:tab w:val="num" w:pos="4025"/>
        </w:tabs>
        <w:ind w:left="4025" w:hanging="360"/>
      </w:pPr>
      <w:rPr>
        <w:rFonts w:ascii="Courier New" w:hAnsi="Courier New" w:cs="Courier New" w:hint="default"/>
      </w:rPr>
    </w:lvl>
    <w:lvl w:ilvl="5" w:tplc="04050005">
      <w:start w:val="1"/>
      <w:numFmt w:val="bullet"/>
      <w:lvlText w:val=""/>
      <w:lvlJc w:val="left"/>
      <w:pPr>
        <w:tabs>
          <w:tab w:val="num" w:pos="4745"/>
        </w:tabs>
        <w:ind w:left="4745" w:hanging="360"/>
      </w:pPr>
      <w:rPr>
        <w:rFonts w:ascii="Wingdings" w:hAnsi="Wingdings" w:cs="Wingdings" w:hint="default"/>
      </w:rPr>
    </w:lvl>
    <w:lvl w:ilvl="6" w:tplc="04050001">
      <w:start w:val="1"/>
      <w:numFmt w:val="bullet"/>
      <w:lvlText w:val=""/>
      <w:lvlJc w:val="left"/>
      <w:pPr>
        <w:tabs>
          <w:tab w:val="num" w:pos="5465"/>
        </w:tabs>
        <w:ind w:left="5465" w:hanging="360"/>
      </w:pPr>
      <w:rPr>
        <w:rFonts w:ascii="Symbol" w:hAnsi="Symbol" w:cs="Symbol" w:hint="default"/>
      </w:rPr>
    </w:lvl>
    <w:lvl w:ilvl="7" w:tplc="04050003">
      <w:start w:val="1"/>
      <w:numFmt w:val="bullet"/>
      <w:lvlText w:val="o"/>
      <w:lvlJc w:val="left"/>
      <w:pPr>
        <w:tabs>
          <w:tab w:val="num" w:pos="6185"/>
        </w:tabs>
        <w:ind w:left="6185" w:hanging="360"/>
      </w:pPr>
      <w:rPr>
        <w:rFonts w:ascii="Courier New" w:hAnsi="Courier New" w:cs="Courier New" w:hint="default"/>
      </w:rPr>
    </w:lvl>
    <w:lvl w:ilvl="8" w:tplc="04050005">
      <w:start w:val="1"/>
      <w:numFmt w:val="bullet"/>
      <w:lvlText w:val=""/>
      <w:lvlJc w:val="left"/>
      <w:pPr>
        <w:tabs>
          <w:tab w:val="num" w:pos="6905"/>
        </w:tabs>
        <w:ind w:left="6905" w:hanging="360"/>
      </w:pPr>
      <w:rPr>
        <w:rFonts w:ascii="Wingdings" w:hAnsi="Wingdings" w:cs="Wingdings" w:hint="default"/>
      </w:rPr>
    </w:lvl>
  </w:abstractNum>
  <w:abstractNum w:abstractNumId="18">
    <w:nsid w:val="13B406D8"/>
    <w:multiLevelType w:val="multilevel"/>
    <w:tmpl w:val="0405001D"/>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9">
    <w:nsid w:val="157141FD"/>
    <w:multiLevelType w:val="multilevel"/>
    <w:tmpl w:val="19B489AC"/>
    <w:lvl w:ilvl="0">
      <w:start w:val="1"/>
      <w:numFmt w:val="ordinal"/>
      <w:lvlText w:val="%1"/>
      <w:lvlJc w:val="left"/>
      <w:pPr>
        <w:tabs>
          <w:tab w:val="num" w:pos="432"/>
        </w:tabs>
        <w:ind w:left="432" w:hanging="432"/>
      </w:pPr>
      <w:rPr>
        <w:rFonts w:ascii="Times New Roman" w:hAnsi="Times New Roman" w:cs="Times New Roman" w:hint="default"/>
      </w:rPr>
    </w:lvl>
    <w:lvl w:ilvl="1">
      <w:start w:val="1"/>
      <w:numFmt w:val="ordinal"/>
      <w:lvlText w:val="%1%2"/>
      <w:lvlJc w:val="left"/>
      <w:pPr>
        <w:tabs>
          <w:tab w:val="num" w:pos="576"/>
        </w:tabs>
        <w:ind w:left="576" w:hanging="576"/>
      </w:pPr>
      <w:rPr>
        <w:rFonts w:ascii="Times New Roman" w:hAnsi="Times New Roman" w:cs="Times New Roman" w:hint="default"/>
      </w:rPr>
    </w:lvl>
    <w:lvl w:ilvl="2">
      <w:start w:val="1"/>
      <w:numFmt w:val="ordin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0">
    <w:nsid w:val="1C6D2CDC"/>
    <w:multiLevelType w:val="multilevel"/>
    <w:tmpl w:val="2542B3D2"/>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1">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cs="Times New Roman" w:hint="default"/>
        <w:b w:val="0"/>
        <w:bCs w:val="0"/>
        <w:i w:val="0"/>
        <w:iCs w:val="0"/>
        <w:sz w:val="24"/>
        <w:szCs w:val="24"/>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22">
    <w:nsid w:val="1FF64E77"/>
    <w:multiLevelType w:val="multilevel"/>
    <w:tmpl w:val="EAD0EA8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284"/>
        </w:tabs>
        <w:ind w:left="57"/>
      </w:pPr>
      <w:rPr>
        <w:rFonts w:ascii="Times New Roman" w:hAnsi="Times New Roman" w:cs="Times New Roman" w:hint="default"/>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432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23">
    <w:nsid w:val="25C83337"/>
    <w:multiLevelType w:val="hybridMultilevel"/>
    <w:tmpl w:val="CA56C264"/>
    <w:lvl w:ilvl="0" w:tplc="1AA0EB08">
      <w:start w:val="1"/>
      <w:numFmt w:val="upperRoman"/>
      <w:pStyle w:val="Obsah1"/>
      <w:lvlText w:val="%1"/>
      <w:lvlJc w:val="left"/>
      <w:pPr>
        <w:tabs>
          <w:tab w:val="num" w:pos="720"/>
        </w:tabs>
        <w:ind w:left="180" w:hanging="180"/>
      </w:pPr>
      <w:rPr>
        <w:rFonts w:ascii="Times New Roman" w:hAnsi="Times New Roman" w:cs="Times New Roman" w:hint="default"/>
        <w:b/>
        <w:bCs/>
        <w:i w:val="0"/>
        <w:iCs w:val="0"/>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24">
    <w:nsid w:val="381D7351"/>
    <w:multiLevelType w:val="singleLevel"/>
    <w:tmpl w:val="8F924AEA"/>
    <w:lvl w:ilvl="0">
      <w:start w:val="1"/>
      <w:numFmt w:val="decimal"/>
      <w:lvlText w:val="[%1]"/>
      <w:lvlJc w:val="left"/>
      <w:pPr>
        <w:tabs>
          <w:tab w:val="num" w:pos="360"/>
        </w:tabs>
        <w:ind w:left="283" w:hanging="283"/>
      </w:pPr>
      <w:rPr>
        <w:rFonts w:ascii="Times New Roman" w:hAnsi="Times New Roman" w:cs="Times New Roman"/>
        <w:sz w:val="22"/>
        <w:szCs w:val="22"/>
      </w:rPr>
    </w:lvl>
  </w:abstractNum>
  <w:abstractNum w:abstractNumId="25">
    <w:nsid w:val="39176EEC"/>
    <w:multiLevelType w:val="hybridMultilevel"/>
    <w:tmpl w:val="4AFACEE6"/>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26">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27">
    <w:nsid w:val="3D4C4D5D"/>
    <w:multiLevelType w:val="hybridMultilevel"/>
    <w:tmpl w:val="40F45E62"/>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28">
    <w:nsid w:val="3E43427F"/>
    <w:multiLevelType w:val="multilevel"/>
    <w:tmpl w:val="921235A2"/>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284"/>
        </w:tabs>
        <w:ind w:left="57"/>
      </w:pPr>
      <w:rPr>
        <w:rFonts w:ascii="Times New Roman" w:hAnsi="Times New Roman" w:cs="Times New Roman" w:hint="default"/>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432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29">
    <w:nsid w:val="46DC34DB"/>
    <w:multiLevelType w:val="multilevel"/>
    <w:tmpl w:val="CDC0BDAE"/>
    <w:lvl w:ilvl="0">
      <w:start w:val="1"/>
      <w:numFmt w:val="ordin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30">
    <w:nsid w:val="4AB716BD"/>
    <w:multiLevelType w:val="hybridMultilevel"/>
    <w:tmpl w:val="FD485894"/>
    <w:lvl w:ilvl="0" w:tplc="A8EE49B2">
      <w:start w:val="1"/>
      <w:numFmt w:val="upperRoman"/>
      <w:lvlText w:val="%1"/>
      <w:lvlJc w:val="left"/>
      <w:pPr>
        <w:tabs>
          <w:tab w:val="num" w:pos="1260"/>
        </w:tabs>
        <w:ind w:left="720" w:hanging="180"/>
      </w:pPr>
      <w:rPr>
        <w:rFonts w:ascii="Times New Roman" w:hAnsi="Times New Roman" w:cs="Times New Roman" w:hint="default"/>
      </w:rPr>
    </w:lvl>
    <w:lvl w:ilvl="1" w:tplc="B70A98AC">
      <w:numFmt w:val="bullet"/>
      <w:lvlText w:val="-"/>
      <w:lvlJc w:val="left"/>
      <w:pPr>
        <w:tabs>
          <w:tab w:val="num" w:pos="1440"/>
        </w:tabs>
        <w:ind w:left="1440" w:hanging="360"/>
      </w:pPr>
      <w:rPr>
        <w:rFonts w:ascii="Times New Roman" w:eastAsia="Times New Roman" w:hAnsi="Times New Roman" w:hint="default"/>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31">
    <w:nsid w:val="4D0F7F79"/>
    <w:multiLevelType w:val="multilevel"/>
    <w:tmpl w:val="921235A2"/>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decimal"/>
      <w:lvlText w:val="%1.%2"/>
      <w:lvlJc w:val="left"/>
      <w:pPr>
        <w:tabs>
          <w:tab w:val="num" w:pos="284"/>
        </w:tabs>
        <w:ind w:left="57"/>
      </w:pPr>
      <w:rPr>
        <w:rFonts w:ascii="Times New Roman" w:hAnsi="Times New Roman" w:cs="Times New Roman" w:hint="default"/>
      </w:rPr>
    </w:lvl>
    <w:lvl w:ilvl="2">
      <w:start w:val="1"/>
      <w:numFmt w:val="decimal"/>
      <w:lvlText w:val="%1.%2.%3"/>
      <w:lvlJc w:val="left"/>
      <w:pPr>
        <w:tabs>
          <w:tab w:val="num" w:pos="1440"/>
        </w:tabs>
        <w:ind w:left="1224" w:hanging="504"/>
      </w:pPr>
      <w:rPr>
        <w:rFonts w:ascii="Times New Roman" w:hAnsi="Times New Roman" w:cs="Times New Roman" w:hint="default"/>
      </w:rPr>
    </w:lvl>
    <w:lvl w:ilvl="3">
      <w:start w:val="1"/>
      <w:numFmt w:val="decimal"/>
      <w:lvlText w:val="%1.%2.%3.%4."/>
      <w:lvlJc w:val="left"/>
      <w:pPr>
        <w:tabs>
          <w:tab w:val="num" w:pos="2160"/>
        </w:tabs>
        <w:ind w:left="1728" w:hanging="648"/>
      </w:pPr>
      <w:rPr>
        <w:rFonts w:ascii="Times New Roman" w:hAnsi="Times New Roman" w:cs="Times New Roman" w:hint="default"/>
      </w:rPr>
    </w:lvl>
    <w:lvl w:ilvl="4">
      <w:start w:val="1"/>
      <w:numFmt w:val="decimal"/>
      <w:lvlText w:val="%1.%2.%3.%4.%5."/>
      <w:lvlJc w:val="left"/>
      <w:pPr>
        <w:tabs>
          <w:tab w:val="num" w:pos="2520"/>
        </w:tabs>
        <w:ind w:left="2232" w:hanging="792"/>
      </w:pPr>
      <w:rPr>
        <w:rFonts w:ascii="Times New Roman" w:hAnsi="Times New Roman" w:cs="Times New Roman" w:hint="default"/>
      </w:rPr>
    </w:lvl>
    <w:lvl w:ilvl="5">
      <w:start w:val="1"/>
      <w:numFmt w:val="decimal"/>
      <w:lvlText w:val="%1.%2.%3.%4.%5.%6."/>
      <w:lvlJc w:val="left"/>
      <w:pPr>
        <w:tabs>
          <w:tab w:val="num" w:pos="3240"/>
        </w:tabs>
        <w:ind w:left="2736" w:hanging="936"/>
      </w:pPr>
      <w:rPr>
        <w:rFonts w:ascii="Times New Roman" w:hAnsi="Times New Roman" w:cs="Times New Roman" w:hint="default"/>
      </w:rPr>
    </w:lvl>
    <w:lvl w:ilvl="6">
      <w:start w:val="1"/>
      <w:numFmt w:val="decimal"/>
      <w:lvlText w:val="%1.%2.%3.%4.%5.%6.%7."/>
      <w:lvlJc w:val="left"/>
      <w:pPr>
        <w:tabs>
          <w:tab w:val="num" w:pos="3600"/>
        </w:tabs>
        <w:ind w:left="3240" w:hanging="1080"/>
      </w:pPr>
      <w:rPr>
        <w:rFonts w:ascii="Times New Roman" w:hAnsi="Times New Roman" w:cs="Times New Roman" w:hint="default"/>
      </w:rPr>
    </w:lvl>
    <w:lvl w:ilvl="7">
      <w:start w:val="1"/>
      <w:numFmt w:val="decimal"/>
      <w:lvlText w:val="%1.%2.%3.%4.%5.%6.%7.%8."/>
      <w:lvlJc w:val="left"/>
      <w:pPr>
        <w:tabs>
          <w:tab w:val="num" w:pos="4320"/>
        </w:tabs>
        <w:ind w:left="3744" w:hanging="1224"/>
      </w:pPr>
      <w:rPr>
        <w:rFonts w:ascii="Times New Roman" w:hAnsi="Times New Roman" w:cs="Times New Roman" w:hint="default"/>
      </w:rPr>
    </w:lvl>
    <w:lvl w:ilvl="8">
      <w:start w:val="1"/>
      <w:numFmt w:val="decimal"/>
      <w:lvlText w:val="%1.%2.%3.%4.%5.%6.%7.%8.%9."/>
      <w:lvlJc w:val="left"/>
      <w:pPr>
        <w:tabs>
          <w:tab w:val="num" w:pos="4680"/>
        </w:tabs>
        <w:ind w:left="4320" w:hanging="1440"/>
      </w:pPr>
      <w:rPr>
        <w:rFonts w:ascii="Times New Roman" w:hAnsi="Times New Roman" w:cs="Times New Roman" w:hint="default"/>
      </w:rPr>
    </w:lvl>
  </w:abstractNum>
  <w:abstractNum w:abstractNumId="32">
    <w:nsid w:val="4E5D7BD8"/>
    <w:multiLevelType w:val="multilevel"/>
    <w:tmpl w:val="D7743AB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33">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34">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cs="Times New Roman" w:hint="default"/>
        <w:b w:val="0"/>
        <w:bCs w:val="0"/>
        <w:i w:val="0"/>
        <w:iCs w:val="0"/>
        <w:sz w:val="24"/>
        <w:szCs w:val="24"/>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35">
    <w:nsid w:val="6D010092"/>
    <w:multiLevelType w:val="multilevel"/>
    <w:tmpl w:val="0DF00A76"/>
    <w:lvl w:ilvl="0">
      <w:start w:val="1"/>
      <w:numFmt w:val="ordin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36">
    <w:nsid w:val="74DF61B9"/>
    <w:multiLevelType w:val="hybridMultilevel"/>
    <w:tmpl w:val="EAA2FCBE"/>
    <w:lvl w:ilvl="0" w:tplc="A10A71A2">
      <w:start w:val="1"/>
      <w:numFmt w:val="upperRoman"/>
      <w:pStyle w:val="st-slice"/>
      <w:lvlText w:val="%1."/>
      <w:lvlJc w:val="left"/>
      <w:pPr>
        <w:tabs>
          <w:tab w:val="num" w:pos="720"/>
        </w:tabs>
      </w:pPr>
      <w:rPr>
        <w:rFonts w:ascii="Times New Roman" w:hAnsi="Times New Roman" w:cs="Times New Roman" w:hint="default"/>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37">
    <w:nsid w:val="76FC7308"/>
    <w:multiLevelType w:val="hybridMultilevel"/>
    <w:tmpl w:val="7C125616"/>
    <w:lvl w:ilvl="0" w:tplc="04050001">
      <w:start w:val="1"/>
      <w:numFmt w:val="bullet"/>
      <w:lvlText w:val=""/>
      <w:lvlJc w:val="left"/>
      <w:pPr>
        <w:tabs>
          <w:tab w:val="num" w:pos="720"/>
        </w:tabs>
        <w:ind w:left="720" w:hanging="360"/>
      </w:pPr>
      <w:rPr>
        <w:rFonts w:ascii="Symbol" w:hAnsi="Symbol" w:cs="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start w:val="1"/>
      <w:numFmt w:val="bullet"/>
      <w:lvlText w:val=""/>
      <w:lvlJc w:val="left"/>
      <w:pPr>
        <w:tabs>
          <w:tab w:val="num" w:pos="2160"/>
        </w:tabs>
        <w:ind w:left="2160" w:hanging="360"/>
      </w:pPr>
      <w:rPr>
        <w:rFonts w:ascii="Wingdings" w:hAnsi="Wingdings" w:cs="Wingdings" w:hint="default"/>
      </w:rPr>
    </w:lvl>
    <w:lvl w:ilvl="3" w:tplc="04050001">
      <w:start w:val="1"/>
      <w:numFmt w:val="bullet"/>
      <w:lvlText w:val=""/>
      <w:lvlJc w:val="left"/>
      <w:pPr>
        <w:tabs>
          <w:tab w:val="num" w:pos="2880"/>
        </w:tabs>
        <w:ind w:left="2880" w:hanging="360"/>
      </w:pPr>
      <w:rPr>
        <w:rFonts w:ascii="Symbol" w:hAnsi="Symbol" w:cs="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cs="Wingdings" w:hint="default"/>
      </w:rPr>
    </w:lvl>
    <w:lvl w:ilvl="6" w:tplc="04050001">
      <w:start w:val="1"/>
      <w:numFmt w:val="bullet"/>
      <w:lvlText w:val=""/>
      <w:lvlJc w:val="left"/>
      <w:pPr>
        <w:tabs>
          <w:tab w:val="num" w:pos="5040"/>
        </w:tabs>
        <w:ind w:left="5040" w:hanging="360"/>
      </w:pPr>
      <w:rPr>
        <w:rFonts w:ascii="Symbol" w:hAnsi="Symbol" w:cs="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cs="Wingdings" w:hint="default"/>
      </w:rPr>
    </w:lvl>
  </w:abstractNum>
  <w:abstractNum w:abstractNumId="38">
    <w:nsid w:val="7739198C"/>
    <w:multiLevelType w:val="hybridMultilevel"/>
    <w:tmpl w:val="840C4744"/>
    <w:lvl w:ilvl="0" w:tplc="04050001">
      <w:start w:val="1"/>
      <w:numFmt w:val="bullet"/>
      <w:lvlText w:val=""/>
      <w:lvlJc w:val="left"/>
      <w:pPr>
        <w:tabs>
          <w:tab w:val="num" w:pos="1145"/>
        </w:tabs>
        <w:ind w:left="1145" w:hanging="360"/>
      </w:pPr>
      <w:rPr>
        <w:rFonts w:ascii="Symbol" w:hAnsi="Symbol" w:cs="Symbol" w:hint="default"/>
      </w:rPr>
    </w:lvl>
    <w:lvl w:ilvl="1" w:tplc="04050003">
      <w:start w:val="1"/>
      <w:numFmt w:val="bullet"/>
      <w:lvlText w:val="o"/>
      <w:lvlJc w:val="left"/>
      <w:pPr>
        <w:tabs>
          <w:tab w:val="num" w:pos="1865"/>
        </w:tabs>
        <w:ind w:left="1865" w:hanging="360"/>
      </w:pPr>
      <w:rPr>
        <w:rFonts w:ascii="Courier New" w:hAnsi="Courier New" w:cs="Courier New" w:hint="default"/>
      </w:rPr>
    </w:lvl>
    <w:lvl w:ilvl="2" w:tplc="04050005">
      <w:start w:val="1"/>
      <w:numFmt w:val="bullet"/>
      <w:lvlText w:val=""/>
      <w:lvlJc w:val="left"/>
      <w:pPr>
        <w:tabs>
          <w:tab w:val="num" w:pos="2585"/>
        </w:tabs>
        <w:ind w:left="2585" w:hanging="360"/>
      </w:pPr>
      <w:rPr>
        <w:rFonts w:ascii="Wingdings" w:hAnsi="Wingdings" w:cs="Wingdings" w:hint="default"/>
      </w:rPr>
    </w:lvl>
    <w:lvl w:ilvl="3" w:tplc="04050001">
      <w:start w:val="1"/>
      <w:numFmt w:val="bullet"/>
      <w:lvlText w:val=""/>
      <w:lvlJc w:val="left"/>
      <w:pPr>
        <w:tabs>
          <w:tab w:val="num" w:pos="3305"/>
        </w:tabs>
        <w:ind w:left="3305" w:hanging="360"/>
      </w:pPr>
      <w:rPr>
        <w:rFonts w:ascii="Symbol" w:hAnsi="Symbol" w:cs="Symbol" w:hint="default"/>
      </w:rPr>
    </w:lvl>
    <w:lvl w:ilvl="4" w:tplc="04050003">
      <w:start w:val="1"/>
      <w:numFmt w:val="bullet"/>
      <w:lvlText w:val="o"/>
      <w:lvlJc w:val="left"/>
      <w:pPr>
        <w:tabs>
          <w:tab w:val="num" w:pos="4025"/>
        </w:tabs>
        <w:ind w:left="4025" w:hanging="360"/>
      </w:pPr>
      <w:rPr>
        <w:rFonts w:ascii="Courier New" w:hAnsi="Courier New" w:cs="Courier New" w:hint="default"/>
      </w:rPr>
    </w:lvl>
    <w:lvl w:ilvl="5" w:tplc="04050005">
      <w:start w:val="1"/>
      <w:numFmt w:val="bullet"/>
      <w:lvlText w:val=""/>
      <w:lvlJc w:val="left"/>
      <w:pPr>
        <w:tabs>
          <w:tab w:val="num" w:pos="4745"/>
        </w:tabs>
        <w:ind w:left="4745" w:hanging="360"/>
      </w:pPr>
      <w:rPr>
        <w:rFonts w:ascii="Wingdings" w:hAnsi="Wingdings" w:cs="Wingdings" w:hint="default"/>
      </w:rPr>
    </w:lvl>
    <w:lvl w:ilvl="6" w:tplc="04050001">
      <w:start w:val="1"/>
      <w:numFmt w:val="bullet"/>
      <w:lvlText w:val=""/>
      <w:lvlJc w:val="left"/>
      <w:pPr>
        <w:tabs>
          <w:tab w:val="num" w:pos="5465"/>
        </w:tabs>
        <w:ind w:left="5465" w:hanging="360"/>
      </w:pPr>
      <w:rPr>
        <w:rFonts w:ascii="Symbol" w:hAnsi="Symbol" w:cs="Symbol" w:hint="default"/>
      </w:rPr>
    </w:lvl>
    <w:lvl w:ilvl="7" w:tplc="04050003">
      <w:start w:val="1"/>
      <w:numFmt w:val="bullet"/>
      <w:lvlText w:val="o"/>
      <w:lvlJc w:val="left"/>
      <w:pPr>
        <w:tabs>
          <w:tab w:val="num" w:pos="6185"/>
        </w:tabs>
        <w:ind w:left="6185" w:hanging="360"/>
      </w:pPr>
      <w:rPr>
        <w:rFonts w:ascii="Courier New" w:hAnsi="Courier New" w:cs="Courier New" w:hint="default"/>
      </w:rPr>
    </w:lvl>
    <w:lvl w:ilvl="8" w:tplc="04050005">
      <w:start w:val="1"/>
      <w:numFmt w:val="bullet"/>
      <w:lvlText w:val=""/>
      <w:lvlJc w:val="left"/>
      <w:pPr>
        <w:tabs>
          <w:tab w:val="num" w:pos="6905"/>
        </w:tabs>
        <w:ind w:left="6905" w:hanging="360"/>
      </w:pPr>
      <w:rPr>
        <w:rFonts w:ascii="Wingdings" w:hAnsi="Wingdings" w:cs="Wingdings" w:hint="default"/>
      </w:rPr>
    </w:lvl>
  </w:abstractNum>
  <w:abstractNum w:abstractNumId="39">
    <w:nsid w:val="77850549"/>
    <w:multiLevelType w:val="multilevel"/>
    <w:tmpl w:val="92F68146"/>
    <w:lvl w:ilvl="0">
      <w:start w:val="1"/>
      <w:numFmt w:val="ordinal"/>
      <w:lvlText w:val="%1"/>
      <w:lvlJc w:val="left"/>
      <w:pPr>
        <w:tabs>
          <w:tab w:val="num" w:pos="432"/>
        </w:tabs>
        <w:ind w:left="432" w:hanging="432"/>
      </w:pPr>
      <w:rPr>
        <w:rFonts w:ascii="Times New Roman" w:hAnsi="Times New Roman" w:cs="Times New Roman" w:hint="default"/>
      </w:rPr>
    </w:lvl>
    <w:lvl w:ilvl="1">
      <w:start w:val="1"/>
      <w:numFmt w:val="ordin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40">
    <w:nsid w:val="7BCF01FF"/>
    <w:multiLevelType w:val="hybridMultilevel"/>
    <w:tmpl w:val="644C34D2"/>
    <w:lvl w:ilvl="0" w:tplc="69C8858E">
      <w:start w:val="1"/>
      <w:numFmt w:val="decimal"/>
      <w:pStyle w:val="Program"/>
      <w:lvlText w:val="%1"/>
      <w:lvlJc w:val="right"/>
      <w:pPr>
        <w:tabs>
          <w:tab w:val="num" w:pos="567"/>
        </w:tabs>
        <w:ind w:left="567" w:hanging="142"/>
      </w:pPr>
      <w:rPr>
        <w:rFonts w:ascii="Times New Roman" w:hAnsi="Times New Roman" w:cs="Times New Roman" w:hint="default"/>
        <w:b w:val="0"/>
        <w:bCs w:val="0"/>
        <w:i/>
        <w:iCs/>
      </w:rPr>
    </w:lvl>
    <w:lvl w:ilvl="1" w:tplc="04050019">
      <w:start w:val="1"/>
      <w:numFmt w:val="lowerLetter"/>
      <w:lvlText w:val="%2."/>
      <w:lvlJc w:val="left"/>
      <w:pPr>
        <w:tabs>
          <w:tab w:val="num" w:pos="1440"/>
        </w:tabs>
        <w:ind w:left="1440" w:hanging="360"/>
      </w:pPr>
      <w:rPr>
        <w:rFonts w:ascii="Times New Roman" w:hAnsi="Times New Roman" w:cs="Times New Roman"/>
      </w:rPr>
    </w:lvl>
    <w:lvl w:ilvl="2" w:tplc="0405001B">
      <w:start w:val="1"/>
      <w:numFmt w:val="lowerRoman"/>
      <w:lvlText w:val="%3."/>
      <w:lvlJc w:val="right"/>
      <w:pPr>
        <w:tabs>
          <w:tab w:val="num" w:pos="2160"/>
        </w:tabs>
        <w:ind w:left="2160" w:hanging="180"/>
      </w:pPr>
      <w:rPr>
        <w:rFonts w:ascii="Times New Roman" w:hAnsi="Times New Roman" w:cs="Times New Roman"/>
      </w:rPr>
    </w:lvl>
    <w:lvl w:ilvl="3" w:tplc="0405000F">
      <w:start w:val="1"/>
      <w:numFmt w:val="decimal"/>
      <w:lvlText w:val="%4."/>
      <w:lvlJc w:val="left"/>
      <w:pPr>
        <w:tabs>
          <w:tab w:val="num" w:pos="2880"/>
        </w:tabs>
        <w:ind w:left="2880" w:hanging="360"/>
      </w:pPr>
      <w:rPr>
        <w:rFonts w:ascii="Times New Roman" w:hAnsi="Times New Roman" w:cs="Times New Roman"/>
      </w:rPr>
    </w:lvl>
    <w:lvl w:ilvl="4" w:tplc="04050019">
      <w:start w:val="1"/>
      <w:numFmt w:val="lowerLetter"/>
      <w:lvlText w:val="%5."/>
      <w:lvlJc w:val="left"/>
      <w:pPr>
        <w:tabs>
          <w:tab w:val="num" w:pos="3600"/>
        </w:tabs>
        <w:ind w:left="3600" w:hanging="360"/>
      </w:pPr>
      <w:rPr>
        <w:rFonts w:ascii="Times New Roman" w:hAnsi="Times New Roman" w:cs="Times New Roman"/>
      </w:rPr>
    </w:lvl>
    <w:lvl w:ilvl="5" w:tplc="0405001B">
      <w:start w:val="1"/>
      <w:numFmt w:val="lowerRoman"/>
      <w:lvlText w:val="%6."/>
      <w:lvlJc w:val="right"/>
      <w:pPr>
        <w:tabs>
          <w:tab w:val="num" w:pos="4320"/>
        </w:tabs>
        <w:ind w:left="4320" w:hanging="180"/>
      </w:pPr>
      <w:rPr>
        <w:rFonts w:ascii="Times New Roman" w:hAnsi="Times New Roman" w:cs="Times New Roman"/>
      </w:rPr>
    </w:lvl>
    <w:lvl w:ilvl="6" w:tplc="0405000F">
      <w:start w:val="1"/>
      <w:numFmt w:val="decimal"/>
      <w:lvlText w:val="%7."/>
      <w:lvlJc w:val="left"/>
      <w:pPr>
        <w:tabs>
          <w:tab w:val="num" w:pos="5040"/>
        </w:tabs>
        <w:ind w:left="5040" w:hanging="360"/>
      </w:pPr>
      <w:rPr>
        <w:rFonts w:ascii="Times New Roman" w:hAnsi="Times New Roman" w:cs="Times New Roman"/>
      </w:rPr>
    </w:lvl>
    <w:lvl w:ilvl="7" w:tplc="04050019">
      <w:start w:val="1"/>
      <w:numFmt w:val="lowerLetter"/>
      <w:lvlText w:val="%8."/>
      <w:lvlJc w:val="left"/>
      <w:pPr>
        <w:tabs>
          <w:tab w:val="num" w:pos="5760"/>
        </w:tabs>
        <w:ind w:left="5760" w:hanging="360"/>
      </w:pPr>
      <w:rPr>
        <w:rFonts w:ascii="Times New Roman" w:hAnsi="Times New Roman" w:cs="Times New Roman"/>
      </w:rPr>
    </w:lvl>
    <w:lvl w:ilvl="8" w:tplc="0405001B">
      <w:start w:val="1"/>
      <w:numFmt w:val="lowerRoman"/>
      <w:lvlText w:val="%9."/>
      <w:lvlJc w:val="right"/>
      <w:pPr>
        <w:tabs>
          <w:tab w:val="num" w:pos="6480"/>
        </w:tabs>
        <w:ind w:left="6480" w:hanging="180"/>
      </w:pPr>
      <w:rPr>
        <w:rFonts w:ascii="Times New Roman" w:hAnsi="Times New Roman" w:cs="Times New Roman"/>
      </w:rPr>
    </w:lvl>
  </w:abstractNum>
  <w:abstractNum w:abstractNumId="41">
    <w:nsid w:val="7FB33A2D"/>
    <w:multiLevelType w:val="hybridMultilevel"/>
    <w:tmpl w:val="3A727488"/>
    <w:lvl w:ilvl="0" w:tplc="FFFFFFFF">
      <w:start w:val="1"/>
      <w:numFmt w:val="decimal"/>
      <w:lvlText w:val="%1."/>
      <w:lvlJc w:val="left"/>
      <w:pPr>
        <w:tabs>
          <w:tab w:val="num" w:pos="720"/>
        </w:tabs>
        <w:ind w:left="720" w:hanging="360"/>
      </w:pPr>
      <w:rPr>
        <w:rFonts w:ascii="Times New Roman" w:hAnsi="Times New Roman" w:cs="Times New Roman"/>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2"/>
  </w:num>
  <w:num w:numId="3">
    <w:abstractNumId w:val="24"/>
  </w:num>
  <w:num w:numId="4">
    <w:abstractNumId w:val="41"/>
  </w:num>
  <w:num w:numId="5">
    <w:abstractNumId w:val="15"/>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7"/>
  </w:num>
  <w:num w:numId="18">
    <w:abstractNumId w:val="37"/>
  </w:num>
  <w:num w:numId="19">
    <w:abstractNumId w:val="38"/>
  </w:num>
  <w:num w:numId="20">
    <w:abstractNumId w:val="12"/>
  </w:num>
  <w:num w:numId="21">
    <w:abstractNumId w:val="27"/>
  </w:num>
  <w:num w:numId="22">
    <w:abstractNumId w:val="40"/>
  </w:num>
  <w:num w:numId="23">
    <w:abstractNumId w:val="18"/>
  </w:num>
  <w:num w:numId="24">
    <w:abstractNumId w:val="21"/>
  </w:num>
  <w:num w:numId="25">
    <w:abstractNumId w:val="30"/>
  </w:num>
  <w:num w:numId="26">
    <w:abstractNumId w:val="11"/>
  </w:num>
  <w:num w:numId="27">
    <w:abstractNumId w:val="34"/>
  </w:num>
  <w:num w:numId="28">
    <w:abstractNumId w:val="14"/>
  </w:num>
  <w:num w:numId="29">
    <w:abstractNumId w:val="25"/>
  </w:num>
  <w:num w:numId="30">
    <w:abstractNumId w:val="23"/>
  </w:num>
  <w:num w:numId="31">
    <w:abstractNumId w:val="36"/>
  </w:num>
  <w:num w:numId="32">
    <w:abstractNumId w:val="20"/>
  </w:num>
  <w:num w:numId="33">
    <w:abstractNumId w:val="29"/>
  </w:num>
  <w:num w:numId="34">
    <w:abstractNumId w:val="35"/>
  </w:num>
  <w:num w:numId="35">
    <w:abstractNumId w:val="39"/>
  </w:num>
  <w:num w:numId="36">
    <w:abstractNumId w:val="26"/>
  </w:num>
  <w:num w:numId="37">
    <w:abstractNumId w:val="16"/>
  </w:num>
  <w:num w:numId="38">
    <w:abstractNumId w:val="33"/>
  </w:num>
  <w:num w:numId="39">
    <w:abstractNumId w:val="22"/>
  </w:num>
  <w:num w:numId="40">
    <w:abstractNumId w:val="19"/>
  </w:num>
  <w:num w:numId="41">
    <w:abstractNumId w:val="28"/>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embedSystemFonts/>
  <w:proofState w:spelling="clean" w:grammar="clean"/>
  <w:revisionView w:markup="0"/>
  <w:doNotTrackMove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1411"/>
    <w:rsid w:val="000C2F71"/>
    <w:rsid w:val="002C5D59"/>
    <w:rsid w:val="005104E6"/>
    <w:rsid w:val="007971ED"/>
    <w:rsid w:val="009A1411"/>
    <w:rsid w:val="00A663F3"/>
    <w:rsid w:val="00F67F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4:docId w14:val="78D30914"/>
  <w15:docId w15:val="{EFF05F7B-4EEB-47DD-922B-CEBCA98F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pacing w:after="120" w:line="360" w:lineRule="auto"/>
      <w:jc w:val="both"/>
    </w:pPr>
    <w:rPr>
      <w:rFonts w:ascii="Times New Roman" w:hAnsi="Times New Roman"/>
      <w:sz w:val="24"/>
      <w:szCs w:val="24"/>
    </w:rPr>
  </w:style>
  <w:style w:type="paragraph" w:styleId="Nadpis1">
    <w:name w:val="heading 1"/>
    <w:basedOn w:val="Normln"/>
    <w:next w:val="Normln"/>
    <w:link w:val="Nadpis1Char"/>
    <w:uiPriority w:val="99"/>
    <w:qFormat/>
    <w:pPr>
      <w:keepNext/>
      <w:pageBreakBefore/>
      <w:numPr>
        <w:numId w:val="28"/>
      </w:numPr>
      <w:tabs>
        <w:tab w:val="left" w:pos="567"/>
      </w:tabs>
      <w:jc w:val="left"/>
      <w:outlineLvl w:val="0"/>
    </w:pPr>
    <w:rPr>
      <w:rFonts w:ascii="Calibri" w:hAnsi="Calibri" w:cs="Calibri"/>
      <w:b/>
      <w:bCs/>
      <w:caps/>
      <w:kern w:val="28"/>
      <w:sz w:val="28"/>
      <w:szCs w:val="28"/>
    </w:rPr>
  </w:style>
  <w:style w:type="paragraph" w:styleId="Nadpis2">
    <w:name w:val="heading 2"/>
    <w:basedOn w:val="Normln"/>
    <w:next w:val="Normln"/>
    <w:link w:val="Nadpis2Char"/>
    <w:uiPriority w:val="99"/>
    <w:qFormat/>
    <w:pPr>
      <w:keepNext/>
      <w:numPr>
        <w:ilvl w:val="1"/>
        <w:numId w:val="28"/>
      </w:numPr>
      <w:tabs>
        <w:tab w:val="left" w:pos="851"/>
      </w:tabs>
      <w:spacing w:before="240"/>
      <w:jc w:val="left"/>
      <w:outlineLvl w:val="1"/>
    </w:pPr>
    <w:rPr>
      <w:rFonts w:ascii="Calibri" w:hAnsi="Calibri" w:cs="Calibri"/>
      <w:b/>
      <w:bCs/>
      <w:sz w:val="28"/>
      <w:szCs w:val="28"/>
    </w:rPr>
  </w:style>
  <w:style w:type="paragraph" w:styleId="Nadpis3">
    <w:name w:val="heading 3"/>
    <w:basedOn w:val="Normln"/>
    <w:next w:val="Normln"/>
    <w:link w:val="Nadpis3Char"/>
    <w:uiPriority w:val="99"/>
    <w:qFormat/>
    <w:pPr>
      <w:keepNext/>
      <w:numPr>
        <w:ilvl w:val="2"/>
        <w:numId w:val="28"/>
      </w:numPr>
      <w:tabs>
        <w:tab w:val="left" w:pos="1134"/>
      </w:tabs>
      <w:spacing w:before="240"/>
      <w:jc w:val="left"/>
      <w:outlineLvl w:val="2"/>
    </w:pPr>
    <w:rPr>
      <w:rFonts w:ascii="Calibri" w:hAnsi="Calibri" w:cs="Calibri"/>
      <w:b/>
      <w:bCs/>
    </w:rPr>
  </w:style>
  <w:style w:type="paragraph" w:styleId="Nadpis4">
    <w:name w:val="heading 4"/>
    <w:basedOn w:val="Normln"/>
    <w:next w:val="Normln"/>
    <w:link w:val="Nadpis4Char"/>
    <w:uiPriority w:val="99"/>
    <w:qFormat/>
    <w:pPr>
      <w:keepNext/>
      <w:spacing w:before="240"/>
      <w:jc w:val="left"/>
      <w:outlineLvl w:val="3"/>
    </w:pPr>
    <w:rPr>
      <w:rFonts w:ascii="Calibri" w:hAnsi="Calibri" w:cs="Calibri"/>
      <w:b/>
      <w:bCs/>
      <w:sz w:val="28"/>
      <w:szCs w:val="28"/>
    </w:rPr>
  </w:style>
  <w:style w:type="paragraph" w:styleId="Nadpis5">
    <w:name w:val="heading 5"/>
    <w:aliases w:val="Nepoužívaný 5"/>
    <w:basedOn w:val="Normln"/>
    <w:next w:val="Normln"/>
    <w:link w:val="Nadpis5Char"/>
    <w:uiPriority w:val="99"/>
    <w:qFormat/>
    <w:pPr>
      <w:spacing w:before="240"/>
      <w:outlineLvl w:val="4"/>
    </w:pPr>
    <w:rPr>
      <w:rFonts w:ascii="Calibri" w:hAnsi="Calibri" w:cs="Calibri"/>
      <w:b/>
      <w:bCs/>
      <w:i/>
      <w:iCs/>
      <w:sz w:val="26"/>
      <w:szCs w:val="26"/>
    </w:rPr>
  </w:style>
  <w:style w:type="paragraph" w:styleId="Nadpis6">
    <w:name w:val="heading 6"/>
    <w:aliases w:val="Nepoužívaný 6"/>
    <w:basedOn w:val="Normln"/>
    <w:next w:val="Normln"/>
    <w:link w:val="Nadpis6Char"/>
    <w:uiPriority w:val="99"/>
    <w:qFormat/>
    <w:pPr>
      <w:spacing w:before="240" w:after="60"/>
      <w:outlineLvl w:val="5"/>
    </w:pPr>
    <w:rPr>
      <w:rFonts w:ascii="Calibri" w:hAnsi="Calibri" w:cs="Calibri"/>
      <w:b/>
      <w:bCs/>
      <w:sz w:val="20"/>
      <w:szCs w:val="20"/>
    </w:rPr>
  </w:style>
  <w:style w:type="paragraph" w:styleId="Nadpis7">
    <w:name w:val="heading 7"/>
    <w:aliases w:val="Nepoužívaný 7"/>
    <w:basedOn w:val="Normln"/>
    <w:next w:val="Normln"/>
    <w:link w:val="Nadpis7Char"/>
    <w:uiPriority w:val="99"/>
    <w:qFormat/>
    <w:pPr>
      <w:spacing w:before="240" w:after="60"/>
      <w:outlineLvl w:val="6"/>
    </w:pPr>
    <w:rPr>
      <w:rFonts w:ascii="Calibri" w:hAnsi="Calibri" w:cs="Calibri"/>
    </w:rPr>
  </w:style>
  <w:style w:type="paragraph" w:styleId="Nadpis8">
    <w:name w:val="heading 8"/>
    <w:aliases w:val="Nepoužívaný 8"/>
    <w:basedOn w:val="Normln"/>
    <w:next w:val="Normln"/>
    <w:link w:val="Nadpis8Char"/>
    <w:uiPriority w:val="99"/>
    <w:qFormat/>
    <w:pPr>
      <w:spacing w:before="240" w:after="60"/>
      <w:outlineLvl w:val="7"/>
    </w:pPr>
    <w:rPr>
      <w:rFonts w:ascii="Calibri" w:hAnsi="Calibri" w:cs="Calibri"/>
      <w:i/>
      <w:iCs/>
    </w:rPr>
  </w:style>
  <w:style w:type="paragraph" w:styleId="Nadpis9">
    <w:name w:val="heading 9"/>
    <w:aliases w:val="Nepoužívaný 9"/>
    <w:basedOn w:val="Normln"/>
    <w:next w:val="Normln"/>
    <w:link w:val="Nadpis9Char"/>
    <w:uiPriority w:val="99"/>
    <w:qFormat/>
    <w:pPr>
      <w:spacing w:before="240" w:after="60"/>
      <w:outlineLvl w:val="8"/>
    </w:pPr>
    <w:rPr>
      <w:rFonts w:ascii="Cambria" w:hAnsi="Cambria" w:cs="Cambria"/>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9"/>
    <w:rPr>
      <w:b/>
      <w:bCs/>
      <w:caps/>
      <w:kern w:val="28"/>
      <w:sz w:val="28"/>
      <w:szCs w:val="28"/>
      <w:lang w:val="cs-CZ" w:eastAsia="cs-CZ"/>
    </w:rPr>
  </w:style>
  <w:style w:type="character" w:customStyle="1" w:styleId="Nadpis2Char">
    <w:name w:val="Nadpis 2 Char"/>
    <w:link w:val="Nadpis2"/>
    <w:uiPriority w:val="99"/>
    <w:rPr>
      <w:b/>
      <w:bCs/>
      <w:sz w:val="28"/>
      <w:szCs w:val="28"/>
      <w:lang w:val="cs-CZ" w:eastAsia="cs-CZ"/>
    </w:rPr>
  </w:style>
  <w:style w:type="character" w:customStyle="1" w:styleId="Nadpis3Char">
    <w:name w:val="Nadpis 3 Char"/>
    <w:link w:val="Nadpis3"/>
    <w:uiPriority w:val="99"/>
    <w:rPr>
      <w:b/>
      <w:bCs/>
      <w:sz w:val="24"/>
      <w:szCs w:val="24"/>
      <w:lang w:val="cs-CZ" w:eastAsia="cs-CZ"/>
    </w:rPr>
  </w:style>
  <w:style w:type="character" w:customStyle="1" w:styleId="Nadpis4Char">
    <w:name w:val="Nadpis 4 Char"/>
    <w:link w:val="Nadpis4"/>
    <w:uiPriority w:val="99"/>
    <w:rPr>
      <w:b/>
      <w:bCs/>
      <w:sz w:val="28"/>
      <w:szCs w:val="28"/>
    </w:rPr>
  </w:style>
  <w:style w:type="character" w:customStyle="1" w:styleId="Nadpis5Char">
    <w:name w:val="Nadpis 5 Char"/>
    <w:aliases w:val="Nepoužívaný 5 Char"/>
    <w:link w:val="Nadpis5"/>
    <w:uiPriority w:val="99"/>
    <w:rPr>
      <w:b/>
      <w:bCs/>
      <w:i/>
      <w:iCs/>
      <w:sz w:val="26"/>
      <w:szCs w:val="26"/>
    </w:rPr>
  </w:style>
  <w:style w:type="character" w:customStyle="1" w:styleId="Nadpis6Char">
    <w:name w:val="Nadpis 6 Char"/>
    <w:aliases w:val="Nepoužívaný 6 Char"/>
    <w:link w:val="Nadpis6"/>
    <w:uiPriority w:val="99"/>
    <w:rPr>
      <w:b/>
      <w:bCs/>
    </w:rPr>
  </w:style>
  <w:style w:type="character" w:customStyle="1" w:styleId="Nadpis7Char">
    <w:name w:val="Nadpis 7 Char"/>
    <w:aliases w:val="Nepoužívaný 7 Char"/>
    <w:link w:val="Nadpis7"/>
    <w:uiPriority w:val="99"/>
    <w:rPr>
      <w:sz w:val="24"/>
      <w:szCs w:val="24"/>
    </w:rPr>
  </w:style>
  <w:style w:type="character" w:customStyle="1" w:styleId="Nadpis8Char">
    <w:name w:val="Nadpis 8 Char"/>
    <w:aliases w:val="Nepoužívaný 8 Char"/>
    <w:link w:val="Nadpis8"/>
    <w:uiPriority w:val="99"/>
    <w:rPr>
      <w:i/>
      <w:iCs/>
      <w:sz w:val="24"/>
      <w:szCs w:val="24"/>
    </w:rPr>
  </w:style>
  <w:style w:type="character" w:customStyle="1" w:styleId="Nadpis9Char">
    <w:name w:val="Nadpis 9 Char"/>
    <w:aliases w:val="Nepoužívaný 9 Char"/>
    <w:link w:val="Nadpis9"/>
    <w:uiPriority w:val="99"/>
    <w:rPr>
      <w:rFonts w:ascii="Cambria" w:hAnsi="Cambria" w:cs="Cambria"/>
    </w:rPr>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bCs/>
      <w:caps/>
      <w:noProof/>
    </w:rPr>
  </w:style>
  <w:style w:type="paragraph" w:styleId="Obsah1">
    <w:name w:val="toc 1"/>
    <w:basedOn w:val="Normln"/>
    <w:next w:val="Normln"/>
    <w:autoRedefine/>
    <w:uiPriority w:val="99"/>
    <w:pPr>
      <w:widowControl w:val="0"/>
      <w:numPr>
        <w:numId w:val="30"/>
      </w:numPr>
      <w:tabs>
        <w:tab w:val="left" w:pos="567"/>
        <w:tab w:val="right" w:leader="dot" w:pos="8777"/>
      </w:tabs>
      <w:spacing w:before="60" w:after="60" w:line="240" w:lineRule="auto"/>
      <w:ind w:right="567"/>
      <w:jc w:val="left"/>
      <w:outlineLvl w:val="0"/>
    </w:pPr>
    <w:rPr>
      <w:b/>
      <w:bCs/>
      <w:caps/>
      <w:noProof/>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uiPriority w:val="99"/>
    <w:qFormat/>
    <w:pPr>
      <w:ind w:firstLine="0"/>
      <w:jc w:val="center"/>
    </w:pPr>
  </w:style>
  <w:style w:type="paragraph" w:customStyle="1" w:styleId="Literatura">
    <w:name w:val="Literatura"/>
    <w:basedOn w:val="Normln"/>
    <w:uiPriority w:val="99"/>
    <w:pPr>
      <w:tabs>
        <w:tab w:val="right" w:pos="709"/>
        <w:tab w:val="left" w:pos="851"/>
      </w:tabs>
      <w:spacing w:before="60" w:after="60"/>
      <w:ind w:left="851" w:hanging="851"/>
    </w:pPr>
  </w:style>
  <w:style w:type="paragraph" w:customStyle="1" w:styleId="Rovnice">
    <w:name w:val="Rovnice"/>
    <w:basedOn w:val="Normln"/>
    <w:uiPriority w:val="99"/>
    <w:pPr>
      <w:tabs>
        <w:tab w:val="center" w:pos="4253"/>
        <w:tab w:val="right" w:pos="8505"/>
      </w:tabs>
    </w:pPr>
  </w:style>
  <w:style w:type="paragraph" w:styleId="Seznamobrzk">
    <w:name w:val="table of figures"/>
    <w:basedOn w:val="Normln"/>
    <w:next w:val="Normln"/>
    <w:uiPriority w:val="99"/>
    <w:pPr>
      <w:tabs>
        <w:tab w:val="right" w:leader="dot" w:pos="8789"/>
      </w:tabs>
      <w:spacing w:after="0"/>
      <w:ind w:left="567" w:right="567" w:hanging="567"/>
    </w:pPr>
    <w:rPr>
      <w:noProof/>
    </w:rPr>
  </w:style>
  <w:style w:type="paragraph" w:customStyle="1" w:styleId="Nadpis">
    <w:name w:val="Nadpis"/>
    <w:basedOn w:val="Normln"/>
    <w:next w:val="Normln"/>
    <w:uiPriority w:val="99"/>
    <w:pPr>
      <w:pageBreakBefore/>
      <w:jc w:val="left"/>
      <w:outlineLvl w:val="0"/>
    </w:pPr>
    <w:rPr>
      <w:b/>
      <w:bCs/>
      <w:caps/>
      <w:sz w:val="28"/>
      <w:szCs w:val="28"/>
    </w:rPr>
  </w:style>
  <w:style w:type="paragraph" w:customStyle="1" w:styleId="Ploha">
    <w:name w:val="Příloha"/>
    <w:basedOn w:val="Normln"/>
    <w:uiPriority w:val="99"/>
    <w:pPr>
      <w:spacing w:before="60"/>
      <w:ind w:left="851" w:hanging="851"/>
    </w:pPr>
  </w:style>
  <w:style w:type="paragraph" w:customStyle="1" w:styleId="Popisky">
    <w:name w:val="Popisky"/>
    <w:basedOn w:val="Titulek"/>
    <w:next w:val="Normln"/>
    <w:uiPriority w:val="99"/>
    <w:pPr>
      <w:tabs>
        <w:tab w:val="clear" w:pos="709"/>
        <w:tab w:val="clear" w:pos="851"/>
      </w:tabs>
      <w:spacing w:before="120" w:after="120"/>
      <w:ind w:hanging="851"/>
    </w:pPr>
    <w:rPr>
      <w:i/>
      <w:iCs/>
    </w:rPr>
  </w:style>
  <w:style w:type="paragraph" w:styleId="Zkladntext">
    <w:name w:val="Body Text"/>
    <w:basedOn w:val="Normln"/>
    <w:link w:val="ZkladntextChar"/>
    <w:uiPriority w:val="99"/>
    <w:pPr>
      <w:spacing w:before="60" w:after="60" w:line="240" w:lineRule="auto"/>
      <w:jc w:val="center"/>
    </w:pPr>
  </w:style>
  <w:style w:type="character" w:customStyle="1" w:styleId="ZkladntextChar">
    <w:name w:val="Základní text Char"/>
    <w:link w:val="Zkladntext"/>
    <w:uiPriority w:val="99"/>
    <w:rPr>
      <w:rFonts w:ascii="Times New Roman" w:hAnsi="Times New Roman" w:cs="Times New Roman"/>
      <w:sz w:val="24"/>
      <w:szCs w:val="24"/>
    </w:rPr>
  </w:style>
  <w:style w:type="paragraph" w:styleId="Nzev">
    <w:name w:val="Title"/>
    <w:basedOn w:val="Normln"/>
    <w:next w:val="Normln"/>
    <w:link w:val="NzevChar"/>
    <w:uiPriority w:val="99"/>
    <w:qFormat/>
    <w:pPr>
      <w:pageBreakBefore/>
      <w:jc w:val="left"/>
    </w:pPr>
    <w:rPr>
      <w:rFonts w:ascii="Cambria" w:hAnsi="Cambria" w:cs="Cambria"/>
      <w:b/>
      <w:bCs/>
      <w:kern w:val="28"/>
      <w:sz w:val="32"/>
      <w:szCs w:val="32"/>
    </w:rPr>
  </w:style>
  <w:style w:type="character" w:customStyle="1" w:styleId="NzevChar">
    <w:name w:val="Název Char"/>
    <w:link w:val="Nzev"/>
    <w:uiPriority w:val="99"/>
    <w:rPr>
      <w:rFonts w:ascii="Cambria" w:hAnsi="Cambria" w:cs="Cambria"/>
      <w:b/>
      <w:bCs/>
      <w:kern w:val="28"/>
      <w:sz w:val="32"/>
      <w:szCs w:val="32"/>
    </w:rPr>
  </w:style>
  <w:style w:type="paragraph" w:customStyle="1" w:styleId="Tabulka">
    <w:name w:val="Tabulka"/>
    <w:basedOn w:val="Titulek"/>
    <w:next w:val="Normln"/>
    <w:uiPriority w:val="99"/>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uiPriority w:val="99"/>
  </w:style>
  <w:style w:type="paragraph" w:styleId="Zhlav">
    <w:name w:val="header"/>
    <w:basedOn w:val="Normln"/>
    <w:link w:val="ZhlavChar"/>
    <w:uiPriority w:val="99"/>
    <w:pPr>
      <w:tabs>
        <w:tab w:val="center" w:pos="4536"/>
        <w:tab w:val="right" w:pos="9072"/>
      </w:tabs>
    </w:pPr>
  </w:style>
  <w:style w:type="character" w:customStyle="1" w:styleId="ZhlavChar">
    <w:name w:val="Záhlaví Char"/>
    <w:link w:val="Zhlav"/>
    <w:uiPriority w:val="99"/>
    <w:rPr>
      <w:rFonts w:ascii="Times New Roman" w:hAnsi="Times New Roman" w:cs="Times New Roman"/>
      <w:sz w:val="24"/>
      <w:szCs w:val="24"/>
    </w:rPr>
  </w:style>
  <w:style w:type="paragraph" w:styleId="Zpat">
    <w:name w:val="footer"/>
    <w:basedOn w:val="Normln"/>
    <w:link w:val="ZpatChar"/>
    <w:uiPriority w:val="99"/>
    <w:pPr>
      <w:tabs>
        <w:tab w:val="center" w:pos="4536"/>
        <w:tab w:val="right" w:pos="9072"/>
      </w:tabs>
    </w:pPr>
    <w:rPr>
      <w:rFonts w:ascii="Calibri" w:hAnsi="Calibri" w:cs="Calibri"/>
    </w:rPr>
  </w:style>
  <w:style w:type="character" w:customStyle="1" w:styleId="ZpatChar">
    <w:name w:val="Zápatí Char"/>
    <w:link w:val="Zpat"/>
    <w:uiPriority w:val="99"/>
    <w:rPr>
      <w:sz w:val="24"/>
      <w:szCs w:val="24"/>
    </w:rPr>
  </w:style>
  <w:style w:type="paragraph" w:customStyle="1" w:styleId="Program">
    <w:name w:val="Program"/>
    <w:basedOn w:val="Normln"/>
    <w:next w:val="Normln"/>
    <w:uiPriority w:val="99"/>
    <w:pPr>
      <w:numPr>
        <w:numId w:val="22"/>
      </w:numPr>
      <w:spacing w:line="240" w:lineRule="auto"/>
      <w:jc w:val="left"/>
    </w:pPr>
    <w:rPr>
      <w:rFonts w:ascii="Courier New" w:hAnsi="Courier New" w:cs="Courier New"/>
      <w:sz w:val="20"/>
      <w:szCs w:val="20"/>
    </w:rPr>
  </w:style>
  <w:style w:type="paragraph" w:customStyle="1" w:styleId="st">
    <w:name w:val="Část"/>
    <w:basedOn w:val="Nadpis"/>
    <w:next w:val="Normln"/>
    <w:uiPriority w:val="99"/>
    <w:pPr>
      <w:spacing w:before="6000" w:after="0"/>
      <w:jc w:val="center"/>
    </w:pPr>
    <w:rPr>
      <w:sz w:val="36"/>
      <w:szCs w:val="36"/>
    </w:rPr>
  </w:style>
  <w:style w:type="character" w:styleId="Siln">
    <w:name w:val="Strong"/>
    <w:uiPriority w:val="99"/>
    <w:qFormat/>
    <w:rPr>
      <w:b/>
      <w:bCs/>
    </w:rPr>
  </w:style>
  <w:style w:type="character" w:styleId="Zdraznn">
    <w:name w:val="Emphasis"/>
    <w:uiPriority w:val="99"/>
    <w:qFormat/>
    <w:rPr>
      <w:i/>
      <w:iCs/>
    </w:rPr>
  </w:style>
  <w:style w:type="paragraph" w:styleId="Zkladntextodsazen">
    <w:name w:val="Body Text Indent"/>
    <w:basedOn w:val="Normln"/>
    <w:link w:val="ZkladntextodsazenChar"/>
    <w:uiPriority w:val="99"/>
  </w:style>
  <w:style w:type="character" w:customStyle="1" w:styleId="ZkladntextodsazenChar">
    <w:name w:val="Základní text odsazený Char"/>
    <w:link w:val="Zkladntextodsazen"/>
    <w:uiPriority w:val="99"/>
    <w:rPr>
      <w:rFonts w:ascii="Times New Roman" w:hAnsi="Times New Roman" w:cs="Times New Roman"/>
      <w:sz w:val="24"/>
      <w:szCs w:val="24"/>
    </w:rPr>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99"/>
    <w:pPr>
      <w:spacing w:after="0" w:line="240" w:lineRule="auto"/>
      <w:ind w:left="960"/>
      <w:jc w:val="left"/>
    </w:pPr>
  </w:style>
  <w:style w:type="paragraph" w:styleId="Obsah6">
    <w:name w:val="toc 6"/>
    <w:basedOn w:val="Normln"/>
    <w:next w:val="Normln"/>
    <w:autoRedefine/>
    <w:uiPriority w:val="99"/>
    <w:pPr>
      <w:spacing w:after="0" w:line="240" w:lineRule="auto"/>
      <w:ind w:left="1200"/>
      <w:jc w:val="left"/>
    </w:pPr>
  </w:style>
  <w:style w:type="paragraph" w:styleId="Obsah7">
    <w:name w:val="toc 7"/>
    <w:basedOn w:val="Normln"/>
    <w:next w:val="Normln"/>
    <w:autoRedefine/>
    <w:uiPriority w:val="99"/>
    <w:pPr>
      <w:spacing w:after="0" w:line="240" w:lineRule="auto"/>
      <w:ind w:left="1440"/>
      <w:jc w:val="left"/>
    </w:pPr>
  </w:style>
  <w:style w:type="paragraph" w:styleId="Obsah8">
    <w:name w:val="toc 8"/>
    <w:basedOn w:val="Normln"/>
    <w:next w:val="Normln"/>
    <w:autoRedefine/>
    <w:uiPriority w:val="99"/>
    <w:pPr>
      <w:spacing w:after="0" w:line="240" w:lineRule="auto"/>
      <w:ind w:left="1680"/>
      <w:jc w:val="left"/>
    </w:pPr>
  </w:style>
  <w:style w:type="paragraph" w:styleId="Obsah9">
    <w:name w:val="toc 9"/>
    <w:basedOn w:val="Normln"/>
    <w:next w:val="Normln"/>
    <w:autoRedefine/>
    <w:uiPriority w:val="99"/>
    <w:pPr>
      <w:spacing w:after="0" w:line="240" w:lineRule="auto"/>
      <w:ind w:left="1920"/>
      <w:jc w:val="left"/>
    </w:pPr>
  </w:style>
  <w:style w:type="character" w:styleId="Odkaznakoment">
    <w:name w:val="annotation reference"/>
    <w:uiPriority w:val="99"/>
    <w:rPr>
      <w:sz w:val="16"/>
      <w:szCs w:val="16"/>
    </w:rPr>
  </w:style>
  <w:style w:type="paragraph" w:customStyle="1" w:styleId="Nadpis-Obsah">
    <w:name w:val="Nadpis-Obsah"/>
    <w:basedOn w:val="Nadpis"/>
    <w:next w:val="Normln"/>
    <w:uiPriority w:val="99"/>
    <w:pPr>
      <w:pageBreakBefore w:val="0"/>
    </w:pPr>
  </w:style>
  <w:style w:type="paragraph" w:styleId="Textkomente">
    <w:name w:val="annotation text"/>
    <w:basedOn w:val="Normln"/>
    <w:link w:val="TextkomenteChar"/>
    <w:uiPriority w:val="99"/>
    <w:rPr>
      <w:sz w:val="20"/>
      <w:szCs w:val="20"/>
    </w:rPr>
  </w:style>
  <w:style w:type="character" w:customStyle="1" w:styleId="TextkomenteChar">
    <w:name w:val="Text komentáře Char"/>
    <w:link w:val="Textkomente"/>
    <w:uiPriority w:val="99"/>
    <w:rPr>
      <w:rFonts w:ascii="Times New Roman" w:hAnsi="Times New Roman" w:cs="Times New Roman"/>
      <w:sz w:val="20"/>
      <w:szCs w:val="20"/>
    </w:rPr>
  </w:style>
  <w:style w:type="paragraph" w:customStyle="1" w:styleId="st-slice">
    <w:name w:val="Část-číslice"/>
    <w:basedOn w:val="st"/>
    <w:uiPriority w:val="99"/>
    <w:pPr>
      <w:numPr>
        <w:numId w:val="31"/>
      </w:numPr>
      <w:ind w:left="1804"/>
    </w:pPr>
  </w:style>
  <w:style w:type="paragraph" w:styleId="Rozloendokumentu">
    <w:name w:val="Document Map"/>
    <w:basedOn w:val="Normln"/>
    <w:link w:val="RozloendokumentuChar"/>
    <w:uiPriority w:val="99"/>
    <w:pPr>
      <w:shd w:val="clear" w:color="auto" w:fill="000080"/>
    </w:pPr>
    <w:rPr>
      <w:sz w:val="2"/>
      <w:szCs w:val="2"/>
    </w:rPr>
  </w:style>
  <w:style w:type="character" w:customStyle="1" w:styleId="RozloendokumentuChar">
    <w:name w:val="Rozložení dokumentu Char"/>
    <w:link w:val="Rozloendokumentu"/>
    <w:uiPriority w:val="99"/>
    <w:rPr>
      <w:rFonts w:ascii="Times New Roman" w:hAnsi="Times New Roman" w:cs="Times New Roman"/>
      <w:sz w:val="2"/>
      <w:szCs w:val="2"/>
    </w:rPr>
  </w:style>
  <w:style w:type="character" w:styleId="Sledovanodkaz">
    <w:name w:val="FollowedHyperlink"/>
    <w:uiPriority w:val="99"/>
    <w:rPr>
      <w:color w:val="800080"/>
      <w:u w:val="single"/>
    </w:rPr>
  </w:style>
  <w:style w:type="paragraph" w:styleId="Pokraovnseznamu">
    <w:name w:val="List Continue"/>
    <w:basedOn w:val="Normln"/>
    <w:uiPriority w:val="99"/>
    <w:pPr>
      <w:ind w:left="283"/>
    </w:pPr>
  </w:style>
  <w:style w:type="paragraph" w:styleId="Zkladntext2">
    <w:name w:val="Body Text 2"/>
    <w:basedOn w:val="Normln"/>
    <w:link w:val="Zkladntext2Char"/>
    <w:uiPriority w:val="99"/>
  </w:style>
  <w:style w:type="character" w:customStyle="1" w:styleId="Zkladntext2Char">
    <w:name w:val="Základní text 2 Char"/>
    <w:link w:val="Zkladntext2"/>
    <w:uiPriority w:val="99"/>
    <w:rPr>
      <w:rFonts w:ascii="Times New Roman" w:hAnsi="Times New Roman" w:cs="Times New Roman"/>
      <w:sz w:val="24"/>
      <w:szCs w:val="24"/>
    </w:rPr>
  </w:style>
  <w:style w:type="character" w:customStyle="1" w:styleId="Pokec">
    <w:name w:val="Pokec"/>
    <w:uiPriority w:val="99"/>
    <w:rPr>
      <w:emboss/>
      <w:color w:val="FF0000"/>
      <w:sz w:val="24"/>
      <w:szCs w:val="24"/>
    </w:rPr>
  </w:style>
  <w:style w:type="paragraph" w:styleId="Zkladntext3">
    <w:name w:val="Body Text 3"/>
    <w:basedOn w:val="Normln"/>
    <w:link w:val="Zkladntext3Char"/>
    <w:uiPriority w:val="99"/>
    <w:pPr>
      <w:jc w:val="left"/>
    </w:pPr>
    <w:rPr>
      <w:sz w:val="16"/>
      <w:szCs w:val="16"/>
    </w:rPr>
  </w:style>
  <w:style w:type="character" w:customStyle="1" w:styleId="Zkladntext3Char">
    <w:name w:val="Základní text 3 Char"/>
    <w:link w:val="Zkladntext3"/>
    <w:uiPriority w:val="99"/>
    <w:rPr>
      <w:rFonts w:ascii="Times New Roman" w:hAnsi="Times New Roman" w:cs="Times New Roman"/>
      <w:sz w:val="16"/>
      <w:szCs w:val="16"/>
    </w:rPr>
  </w:style>
  <w:style w:type="character" w:customStyle="1" w:styleId="NadpisChar">
    <w:name w:val="Nadpis Char"/>
    <w:uiPriority w:val="99"/>
    <w:rPr>
      <w:b/>
      <w:bCs/>
      <w:caps/>
      <w:sz w:val="28"/>
      <w:szCs w:val="28"/>
      <w:lang w:val="cs-CZ" w:eastAsia="cs-CZ"/>
    </w:rPr>
  </w:style>
  <w:style w:type="character" w:styleId="Zdraznnintenzivn">
    <w:name w:val="Intense Emphasis"/>
    <w:uiPriority w:val="99"/>
    <w:qFormat/>
    <w:rPr>
      <w:i/>
      <w:iCs/>
      <w:color w:val="5B9BD5"/>
    </w:rPr>
  </w:style>
  <w:style w:type="character" w:customStyle="1" w:styleId="apple-converted-space">
    <w:name w:val="apple-converted-space"/>
    <w:uiPriority w:val="99"/>
  </w:style>
  <w:style w:type="paragraph" w:styleId="Pedmtkomente">
    <w:name w:val="annotation subject"/>
    <w:basedOn w:val="Textkomente"/>
    <w:next w:val="Textkomente"/>
    <w:link w:val="PedmtkomenteChar"/>
    <w:uiPriority w:val="99"/>
    <w:rPr>
      <w:b/>
      <w:bCs/>
    </w:rPr>
  </w:style>
  <w:style w:type="character" w:customStyle="1" w:styleId="PedmtkomenteChar">
    <w:name w:val="Předmět komentáře Char"/>
    <w:link w:val="Pedmtkomente"/>
    <w:uiPriority w:val="99"/>
    <w:rPr>
      <w:rFonts w:ascii="Times New Roman" w:hAnsi="Times New Roman" w:cs="Times New Roman"/>
      <w:b/>
      <w:bCs/>
      <w:sz w:val="20"/>
      <w:szCs w:val="20"/>
    </w:rPr>
  </w:style>
  <w:style w:type="paragraph" w:styleId="Textbubliny">
    <w:name w:val="Balloon Text"/>
    <w:basedOn w:val="Normln"/>
    <w:link w:val="TextbublinyChar"/>
    <w:uiPriority w:val="99"/>
    <w:pPr>
      <w:spacing w:after="0" w:line="240" w:lineRule="auto"/>
    </w:pPr>
    <w:rPr>
      <w:rFonts w:ascii="Segoe UI" w:hAnsi="Segoe UI" w:cs="Segoe UI"/>
      <w:sz w:val="18"/>
      <w:szCs w:val="18"/>
    </w:rPr>
  </w:style>
  <w:style w:type="character" w:customStyle="1" w:styleId="TextbublinyChar">
    <w:name w:val="Text bubliny Char"/>
    <w:link w:val="Textbubliny"/>
    <w:uiPriority w:val="99"/>
    <w:rPr>
      <w:rFonts w:ascii="Segoe UI" w:hAnsi="Segoe UI" w:cs="Segoe UI"/>
      <w:sz w:val="18"/>
      <w:szCs w:val="18"/>
    </w:rPr>
  </w:style>
  <w:style w:type="character" w:customStyle="1" w:styleId="pl-k">
    <w:name w:val="pl-k"/>
    <w:basedOn w:val="Standardnpsmoodstavce"/>
    <w:uiPriority w:val="99"/>
  </w:style>
  <w:style w:type="character" w:customStyle="1" w:styleId="pl-c1">
    <w:name w:val="pl-c1"/>
    <w:basedOn w:val="Standardnpsmoodstavce"/>
    <w:uiPriority w:val="99"/>
  </w:style>
  <w:style w:type="character" w:customStyle="1" w:styleId="pl-smi">
    <w:name w:val="pl-smi"/>
    <w:basedOn w:val="Standardnpsmoodstavce"/>
    <w:uiPriority w:val="99"/>
  </w:style>
  <w:style w:type="character" w:customStyle="1" w:styleId="noa">
    <w:name w:val="noa"/>
    <w:uiPriority w:val="99"/>
    <w:rPr>
      <w:rFonts w:ascii="Courier New" w:hAnsi="Courier New" w:cs="Courier New"/>
      <w:b/>
      <w:bCs/>
    </w:rPr>
  </w:style>
  <w:style w:type="paragraph" w:styleId="Citt">
    <w:name w:val="Quote"/>
    <w:basedOn w:val="Normln"/>
    <w:next w:val="Normln"/>
    <w:link w:val="CittChar"/>
    <w:uiPriority w:val="29"/>
    <w:qFormat/>
    <w:rsid w:val="00F67F88"/>
    <w:pPr>
      <w:spacing w:before="200" w:after="160"/>
      <w:ind w:left="864" w:right="864"/>
      <w:jc w:val="center"/>
    </w:pPr>
    <w:rPr>
      <w:i/>
      <w:iCs/>
      <w:color w:val="404040"/>
    </w:rPr>
  </w:style>
  <w:style w:type="character" w:customStyle="1" w:styleId="CittChar">
    <w:name w:val="Citát Char"/>
    <w:link w:val="Citt"/>
    <w:uiPriority w:val="29"/>
    <w:rsid w:val="00F67F88"/>
    <w:rPr>
      <w:rFonts w:ascii="Times New Roman" w:hAnsi="Times New Roman"/>
      <w:i/>
      <w:iCs/>
      <w:color w:val="40404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18</Pages>
  <Words>2000</Words>
  <Characters>11800</Characters>
  <Application>Microsoft Office Word</Application>
  <DocSecurity>0</DocSecurity>
  <Lines>98</Lines>
  <Paragraphs>27</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student</cp:lastModifiedBy>
  <cp:revision>12</cp:revision>
  <cp:lastPrinted>2004-11-12T21:05:00Z</cp:lastPrinted>
  <dcterms:created xsi:type="dcterms:W3CDTF">2016-10-17T06:40:00Z</dcterms:created>
  <dcterms:modified xsi:type="dcterms:W3CDTF">2017-01-03T11:32:00Z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